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6B76A" w14:textId="43D3D6DD" w:rsidR="00E05068" w:rsidRPr="00E05068" w:rsidRDefault="00E05068" w:rsidP="00FA2797">
      <w:pPr>
        <w:spacing w:before="240" w:after="240" w:line="240" w:lineRule="auto"/>
        <w:rPr>
          <w:rFonts w:ascii="Times New Roman" w:eastAsia="Times New Roman" w:hAnsi="Times New Roman" w:cs="Times New Roman"/>
          <w:sz w:val="24"/>
          <w:szCs w:val="24"/>
        </w:rPr>
      </w:pPr>
      <w:commentRangeStart w:id="0"/>
      <w:r w:rsidRPr="00DA261A">
        <w:rPr>
          <w:rFonts w:ascii="Times New Roman" w:eastAsia="Times New Roman" w:hAnsi="Times New Roman" w:cs="Times New Roman"/>
          <w:color w:val="000000"/>
          <w:sz w:val="24"/>
          <w:szCs w:val="24"/>
        </w:rPr>
        <w:t>Aidan Sharpe</w:t>
      </w:r>
      <w:r w:rsidR="00FA2797">
        <w:rPr>
          <w:rFonts w:ascii="Times New Roman" w:eastAsia="Times New Roman" w:hAnsi="Times New Roman" w:cs="Times New Roman"/>
          <w:sz w:val="24"/>
          <w:szCs w:val="24"/>
        </w:rPr>
        <w:br/>
      </w:r>
      <w:r w:rsidRPr="00DA261A">
        <w:rPr>
          <w:rFonts w:ascii="Times New Roman" w:eastAsia="Times New Roman" w:hAnsi="Times New Roman" w:cs="Times New Roman"/>
          <w:color w:val="000000"/>
          <w:sz w:val="24"/>
          <w:szCs w:val="24"/>
        </w:rPr>
        <w:t>Honors Comp I</w:t>
      </w:r>
      <w:r w:rsidR="00FA2797">
        <w:rPr>
          <w:rFonts w:ascii="Times New Roman" w:eastAsia="Times New Roman" w:hAnsi="Times New Roman" w:cs="Times New Roman"/>
          <w:sz w:val="24"/>
          <w:szCs w:val="24"/>
        </w:rPr>
        <w:br/>
      </w:r>
      <w:r w:rsidRPr="00DA261A">
        <w:rPr>
          <w:rFonts w:ascii="Times New Roman" w:eastAsia="Times New Roman" w:hAnsi="Times New Roman" w:cs="Times New Roman"/>
          <w:color w:val="000000"/>
          <w:sz w:val="24"/>
          <w:szCs w:val="24"/>
        </w:rPr>
        <w:t>Dr. Howell</w:t>
      </w:r>
      <w:r w:rsidR="00FA2797">
        <w:rPr>
          <w:rFonts w:ascii="Times New Roman" w:eastAsia="Times New Roman" w:hAnsi="Times New Roman" w:cs="Times New Roman"/>
          <w:color w:val="000000"/>
          <w:sz w:val="24"/>
          <w:szCs w:val="24"/>
        </w:rPr>
        <w:br/>
      </w:r>
      <w:r w:rsidRPr="00DA261A">
        <w:rPr>
          <w:rFonts w:ascii="Times New Roman" w:eastAsia="Times New Roman" w:hAnsi="Times New Roman" w:cs="Times New Roman"/>
          <w:color w:val="000000"/>
          <w:sz w:val="24"/>
          <w:szCs w:val="24"/>
        </w:rPr>
        <w:t>March 24, 2022</w:t>
      </w:r>
      <w:commentRangeEnd w:id="0"/>
      <w:r w:rsidR="00F749BC">
        <w:rPr>
          <w:rStyle w:val="CommentReference"/>
        </w:rPr>
        <w:commentReference w:id="0"/>
      </w:r>
    </w:p>
    <w:p w14:paraId="71C2CFF5" w14:textId="41A7D9C2" w:rsidR="00DA261A" w:rsidRPr="005F6A87" w:rsidRDefault="00DA261A" w:rsidP="00DA261A">
      <w:pPr>
        <w:spacing w:before="240" w:after="240" w:line="480" w:lineRule="auto"/>
        <w:jc w:val="center"/>
        <w:rPr>
          <w:rFonts w:ascii="Times New Roman" w:eastAsia="Times New Roman" w:hAnsi="Times New Roman" w:cs="Times New Roman"/>
          <w:sz w:val="24"/>
          <w:szCs w:val="24"/>
        </w:rPr>
      </w:pPr>
      <w:r w:rsidRPr="005F6A87">
        <w:rPr>
          <w:rFonts w:ascii="Times New Roman" w:eastAsia="Times New Roman" w:hAnsi="Times New Roman" w:cs="Times New Roman"/>
          <w:b/>
          <w:bCs/>
          <w:color w:val="000000"/>
          <w:sz w:val="24"/>
          <w:szCs w:val="24"/>
          <w:rPrChange w:id="1" w:author="Edward Howell" w:date="2022-04-19T13:14:00Z">
            <w:rPr>
              <w:rFonts w:ascii="Times New Roman" w:eastAsia="Times New Roman" w:hAnsi="Times New Roman" w:cs="Times New Roman"/>
              <w:b/>
              <w:bCs/>
              <w:i/>
              <w:iCs/>
              <w:color w:val="000000"/>
              <w:sz w:val="24"/>
              <w:szCs w:val="24"/>
            </w:rPr>
          </w:rPrChange>
        </w:rPr>
        <w:t xml:space="preserve">Climate Control! How Air Conditioners </w:t>
      </w:r>
      <w:del w:id="2" w:author="Edward Howell" w:date="2022-04-19T13:13:00Z">
        <w:r w:rsidRPr="005F6A87" w:rsidDel="005F6A87">
          <w:rPr>
            <w:rFonts w:ascii="Times New Roman" w:eastAsia="Times New Roman" w:hAnsi="Times New Roman" w:cs="Times New Roman"/>
            <w:b/>
            <w:bCs/>
            <w:color w:val="000000"/>
            <w:sz w:val="24"/>
            <w:szCs w:val="24"/>
            <w:rPrChange w:id="3" w:author="Edward Howell" w:date="2022-04-19T13:14:00Z">
              <w:rPr>
                <w:rFonts w:ascii="Times New Roman" w:eastAsia="Times New Roman" w:hAnsi="Times New Roman" w:cs="Times New Roman"/>
                <w:b/>
                <w:bCs/>
                <w:i/>
                <w:iCs/>
                <w:color w:val="000000"/>
                <w:sz w:val="24"/>
                <w:szCs w:val="24"/>
              </w:rPr>
            </w:rPrChange>
          </w:rPr>
          <w:delText xml:space="preserve">can </w:delText>
        </w:r>
      </w:del>
      <w:ins w:id="4" w:author="Edward Howell" w:date="2022-04-19T13:13:00Z">
        <w:r w:rsidR="005F6A87" w:rsidRPr="005F6A87">
          <w:rPr>
            <w:rFonts w:ascii="Times New Roman" w:eastAsia="Times New Roman" w:hAnsi="Times New Roman" w:cs="Times New Roman"/>
            <w:b/>
            <w:bCs/>
            <w:color w:val="000000"/>
            <w:sz w:val="24"/>
            <w:szCs w:val="24"/>
            <w:rPrChange w:id="5" w:author="Edward Howell" w:date="2022-04-19T13:14:00Z">
              <w:rPr>
                <w:rFonts w:ascii="Times New Roman" w:eastAsia="Times New Roman" w:hAnsi="Times New Roman" w:cs="Times New Roman"/>
                <w:b/>
                <w:bCs/>
                <w:i/>
                <w:iCs/>
                <w:color w:val="000000"/>
                <w:sz w:val="24"/>
                <w:szCs w:val="24"/>
              </w:rPr>
            </w:rPrChange>
          </w:rPr>
          <w:t>C</w:t>
        </w:r>
        <w:r w:rsidR="005F6A87" w:rsidRPr="005F6A87">
          <w:rPr>
            <w:rFonts w:ascii="Times New Roman" w:eastAsia="Times New Roman" w:hAnsi="Times New Roman" w:cs="Times New Roman"/>
            <w:b/>
            <w:bCs/>
            <w:color w:val="000000"/>
            <w:sz w:val="24"/>
            <w:szCs w:val="24"/>
            <w:rPrChange w:id="6" w:author="Edward Howell" w:date="2022-04-19T13:14:00Z">
              <w:rPr>
                <w:rFonts w:ascii="Times New Roman" w:eastAsia="Times New Roman" w:hAnsi="Times New Roman" w:cs="Times New Roman"/>
                <w:b/>
                <w:bCs/>
                <w:i/>
                <w:iCs/>
                <w:color w:val="000000"/>
                <w:sz w:val="24"/>
                <w:szCs w:val="24"/>
              </w:rPr>
            </w:rPrChange>
          </w:rPr>
          <w:t xml:space="preserve">an </w:t>
        </w:r>
      </w:ins>
      <w:r w:rsidRPr="005F6A87">
        <w:rPr>
          <w:rFonts w:ascii="Times New Roman" w:eastAsia="Times New Roman" w:hAnsi="Times New Roman" w:cs="Times New Roman"/>
          <w:b/>
          <w:bCs/>
          <w:color w:val="000000"/>
          <w:sz w:val="24"/>
          <w:szCs w:val="24"/>
          <w:rPrChange w:id="7" w:author="Edward Howell" w:date="2022-04-19T13:14:00Z">
            <w:rPr>
              <w:rFonts w:ascii="Times New Roman" w:eastAsia="Times New Roman" w:hAnsi="Times New Roman" w:cs="Times New Roman"/>
              <w:b/>
              <w:bCs/>
              <w:i/>
              <w:iCs/>
              <w:color w:val="000000"/>
              <w:sz w:val="24"/>
              <w:szCs w:val="24"/>
            </w:rPr>
          </w:rPrChange>
        </w:rPr>
        <w:t>Save the World</w:t>
      </w:r>
    </w:p>
    <w:p w14:paraId="59B0EC01" w14:textId="7C464E2E" w:rsidR="00DA261A" w:rsidRPr="00DA261A" w:rsidRDefault="00DA261A" w:rsidP="00DA261A">
      <w:pPr>
        <w:spacing w:before="240" w:after="240" w:line="480" w:lineRule="auto"/>
        <w:rPr>
          <w:rFonts w:ascii="Times New Roman" w:eastAsia="Times New Roman" w:hAnsi="Times New Roman" w:cs="Times New Roman"/>
          <w:sz w:val="24"/>
          <w:szCs w:val="24"/>
        </w:rPr>
      </w:pPr>
      <w:r w:rsidRPr="00DA261A">
        <w:rPr>
          <w:rFonts w:ascii="Times New Roman" w:eastAsia="Times New Roman" w:hAnsi="Times New Roman" w:cs="Times New Roman"/>
          <w:color w:val="000000"/>
          <w:sz w:val="24"/>
          <w:szCs w:val="24"/>
        </w:rPr>
        <w:t>        </w:t>
      </w:r>
      <w:r w:rsidRPr="00DA261A">
        <w:rPr>
          <w:rFonts w:ascii="Times New Roman" w:eastAsia="Times New Roman" w:hAnsi="Times New Roman" w:cs="Times New Roman"/>
          <w:color w:val="000000"/>
          <w:sz w:val="24"/>
          <w:szCs w:val="24"/>
        </w:rPr>
        <w:tab/>
        <w:t>There is a class of chemicals that has the potential to both dramatically combat global warming and make it several times worse. They are abundant in homes, and in some cases can make it seem like they cheat the laws of physics. They are called refrigerants, and usually include types of hydrofluorocarbons (HFCs). One of the most effective, the one that seems to be leading the charge, is R-134a</w:t>
      </w:r>
      <w:ins w:id="8" w:author="Edward Howell" w:date="2022-04-19T13:14:00Z">
        <w:r w:rsidR="005F6A87">
          <w:rPr>
            <w:rFonts w:ascii="Times New Roman" w:eastAsia="Times New Roman" w:hAnsi="Times New Roman" w:cs="Times New Roman"/>
            <w:color w:val="000000"/>
            <w:sz w:val="24"/>
            <w:szCs w:val="24"/>
          </w:rPr>
          <w:t>,</w:t>
        </w:r>
      </w:ins>
      <w:r w:rsidRPr="00DA261A">
        <w:rPr>
          <w:rFonts w:ascii="Times New Roman" w:eastAsia="Times New Roman" w:hAnsi="Times New Roman" w:cs="Times New Roman"/>
          <w:color w:val="000000"/>
          <w:sz w:val="24"/>
          <w:szCs w:val="24"/>
        </w:rPr>
        <w:t xml:space="preserve"> also referred to as HFC-134a. As the name suggests, refrigerants are used to refrigerate. Unfortunately, </w:t>
      </w:r>
      <w:r w:rsidR="0069643F">
        <w:rPr>
          <w:rFonts w:ascii="Times New Roman" w:eastAsia="Times New Roman" w:hAnsi="Times New Roman" w:cs="Times New Roman"/>
          <w:color w:val="000000"/>
          <w:sz w:val="24"/>
          <w:szCs w:val="24"/>
        </w:rPr>
        <w:t xml:space="preserve">nearly </w:t>
      </w:r>
      <w:r w:rsidRPr="00DA261A">
        <w:rPr>
          <w:rFonts w:ascii="Times New Roman" w:eastAsia="Times New Roman" w:hAnsi="Times New Roman" w:cs="Times New Roman"/>
          <w:color w:val="000000"/>
          <w:sz w:val="24"/>
          <w:szCs w:val="24"/>
        </w:rPr>
        <w:t>all refrigerants are potent greenhouse gasses</w:t>
      </w:r>
      <w:r w:rsidR="00210691">
        <w:rPr>
          <w:rFonts w:ascii="Times New Roman" w:eastAsia="Times New Roman" w:hAnsi="Times New Roman" w:cs="Times New Roman"/>
          <w:color w:val="000000"/>
          <w:sz w:val="24"/>
          <w:szCs w:val="24"/>
        </w:rPr>
        <w:t xml:space="preserve"> – a sort of carcinogen for the atmosphere</w:t>
      </w:r>
      <w:r w:rsidR="0084530C">
        <w:rPr>
          <w:rFonts w:ascii="Times New Roman" w:eastAsia="Times New Roman" w:hAnsi="Times New Roman" w:cs="Times New Roman"/>
          <w:color w:val="000000"/>
          <w:sz w:val="24"/>
          <w:szCs w:val="24"/>
        </w:rPr>
        <w:t>.</w:t>
      </w:r>
      <w:r w:rsidRPr="00DA261A">
        <w:rPr>
          <w:rFonts w:ascii="Times New Roman" w:eastAsia="Times New Roman" w:hAnsi="Times New Roman" w:cs="Times New Roman"/>
          <w:color w:val="000000"/>
          <w:sz w:val="24"/>
          <w:szCs w:val="24"/>
        </w:rPr>
        <w:t xml:space="preserve"> </w:t>
      </w:r>
      <w:r w:rsidR="0084530C">
        <w:rPr>
          <w:rFonts w:ascii="Times New Roman" w:eastAsia="Times New Roman" w:hAnsi="Times New Roman" w:cs="Times New Roman"/>
          <w:color w:val="000000"/>
          <w:sz w:val="24"/>
          <w:szCs w:val="24"/>
        </w:rPr>
        <w:t xml:space="preserve">In the case of refrigerants, </w:t>
      </w:r>
      <w:r w:rsidRPr="00DA261A">
        <w:rPr>
          <w:rFonts w:ascii="Times New Roman" w:eastAsia="Times New Roman" w:hAnsi="Times New Roman" w:cs="Times New Roman"/>
          <w:color w:val="000000"/>
          <w:sz w:val="24"/>
          <w:szCs w:val="24"/>
        </w:rPr>
        <w:t>most of which are several times more potent than carbon dioxide</w:t>
      </w:r>
      <w:r w:rsidR="00CE1A30">
        <w:rPr>
          <w:rFonts w:ascii="Times New Roman" w:eastAsia="Times New Roman" w:hAnsi="Times New Roman" w:cs="Times New Roman"/>
          <w:color w:val="000000"/>
          <w:sz w:val="24"/>
          <w:szCs w:val="24"/>
        </w:rPr>
        <w:t>, i</w:t>
      </w:r>
      <w:r w:rsidRPr="00DA261A">
        <w:rPr>
          <w:rFonts w:ascii="Times New Roman" w:eastAsia="Times New Roman" w:hAnsi="Times New Roman" w:cs="Times New Roman"/>
          <w:color w:val="000000"/>
          <w:sz w:val="24"/>
          <w:szCs w:val="24"/>
        </w:rPr>
        <w:t>f not handled properly,</w:t>
      </w:r>
      <w:r w:rsidR="00273FAC">
        <w:rPr>
          <w:rFonts w:ascii="Times New Roman" w:eastAsia="Times New Roman" w:hAnsi="Times New Roman" w:cs="Times New Roman"/>
          <w:color w:val="000000"/>
          <w:sz w:val="24"/>
          <w:szCs w:val="24"/>
        </w:rPr>
        <w:t xml:space="preserve"> they</w:t>
      </w:r>
      <w:r w:rsidRPr="00DA261A">
        <w:rPr>
          <w:rFonts w:ascii="Times New Roman" w:eastAsia="Times New Roman" w:hAnsi="Times New Roman" w:cs="Times New Roman"/>
          <w:color w:val="000000"/>
          <w:sz w:val="24"/>
          <w:szCs w:val="24"/>
        </w:rPr>
        <w:t xml:space="preserve"> can wreak havoc on the atmosphere. Fortunately, they have incredible redeeming qualities that are being exploited when it comes to heating and cooling. According to </w:t>
      </w:r>
      <w:r w:rsidRPr="00DA261A">
        <w:rPr>
          <w:rFonts w:ascii="Times New Roman" w:eastAsia="Times New Roman" w:hAnsi="Times New Roman" w:cs="Times New Roman"/>
          <w:i/>
          <w:iCs/>
          <w:color w:val="000000"/>
          <w:sz w:val="24"/>
          <w:szCs w:val="24"/>
        </w:rPr>
        <w:t xml:space="preserve">Heat Pumps: </w:t>
      </w:r>
      <w:r w:rsidR="005341C5" w:rsidRPr="00DA261A">
        <w:rPr>
          <w:rFonts w:ascii="Times New Roman" w:eastAsia="Times New Roman" w:hAnsi="Times New Roman" w:cs="Times New Roman"/>
          <w:i/>
          <w:iCs/>
          <w:color w:val="000000"/>
          <w:sz w:val="24"/>
          <w:szCs w:val="24"/>
        </w:rPr>
        <w:t>The</w:t>
      </w:r>
      <w:r w:rsidRPr="00DA261A">
        <w:rPr>
          <w:rFonts w:ascii="Times New Roman" w:eastAsia="Times New Roman" w:hAnsi="Times New Roman" w:cs="Times New Roman"/>
          <w:i/>
          <w:iCs/>
          <w:color w:val="000000"/>
          <w:sz w:val="24"/>
          <w:szCs w:val="24"/>
        </w:rPr>
        <w:t xml:space="preserve"> Future of Home Heating</w:t>
      </w:r>
      <w:r w:rsidRPr="00DA261A">
        <w:rPr>
          <w:rFonts w:ascii="Times New Roman" w:eastAsia="Times New Roman" w:hAnsi="Times New Roman" w:cs="Times New Roman"/>
          <w:color w:val="000000"/>
          <w:sz w:val="24"/>
          <w:szCs w:val="24"/>
        </w:rPr>
        <w:t xml:space="preserve"> by Technology Connections (2021), what makes refrigerants special is an “easy to manipulate boiling point” (4:23). The difference between a net positive and a net negative reaction to refrigerants is not </w:t>
      </w:r>
      <w:r w:rsidRPr="00DA261A">
        <w:rPr>
          <w:rFonts w:ascii="Times New Roman" w:eastAsia="Times New Roman" w:hAnsi="Times New Roman" w:cs="Times New Roman"/>
          <w:i/>
          <w:iCs/>
          <w:color w:val="000000"/>
          <w:sz w:val="24"/>
          <w:szCs w:val="24"/>
        </w:rPr>
        <w:t>if</w:t>
      </w:r>
      <w:r w:rsidRPr="00DA261A">
        <w:rPr>
          <w:rFonts w:ascii="Times New Roman" w:eastAsia="Times New Roman" w:hAnsi="Times New Roman" w:cs="Times New Roman"/>
          <w:color w:val="000000"/>
          <w:sz w:val="24"/>
          <w:szCs w:val="24"/>
        </w:rPr>
        <w:t xml:space="preserve"> we decide to use them, but </w:t>
      </w:r>
      <w:r w:rsidRPr="00DA261A">
        <w:rPr>
          <w:rFonts w:ascii="Times New Roman" w:eastAsia="Times New Roman" w:hAnsi="Times New Roman" w:cs="Times New Roman"/>
          <w:i/>
          <w:iCs/>
          <w:color w:val="000000"/>
          <w:sz w:val="24"/>
          <w:szCs w:val="24"/>
        </w:rPr>
        <w:t xml:space="preserve">how </w:t>
      </w:r>
      <w:r w:rsidRPr="00DA261A">
        <w:rPr>
          <w:rFonts w:ascii="Times New Roman" w:eastAsia="Times New Roman" w:hAnsi="Times New Roman" w:cs="Times New Roman"/>
          <w:color w:val="000000"/>
          <w:sz w:val="24"/>
          <w:szCs w:val="24"/>
        </w:rPr>
        <w:t>we exploit their benefits and mitigate their greenhouse effect. By encouraging the transition towards heat pumps as a means of heating and cooling buildings, and by developing the necessary infrastructure to process disposed of refrigerant-using devices, we have the power of indoor and outdoor climate control. In doing so, we will be able to increase our reliance on the high efficiency of refrigerants without increasing the amount released into the atmosphere</w:t>
      </w:r>
      <w:commentRangeStart w:id="9"/>
      <w:r w:rsidRPr="00DA261A">
        <w:rPr>
          <w:rFonts w:ascii="Times New Roman" w:eastAsia="Times New Roman" w:hAnsi="Times New Roman" w:cs="Times New Roman"/>
          <w:color w:val="000000"/>
          <w:sz w:val="24"/>
          <w:szCs w:val="24"/>
        </w:rPr>
        <w:t>.</w:t>
      </w:r>
      <w:commentRangeEnd w:id="9"/>
      <w:r w:rsidR="005F6A87">
        <w:rPr>
          <w:rStyle w:val="CommentReference"/>
        </w:rPr>
        <w:commentReference w:id="9"/>
      </w:r>
    </w:p>
    <w:p w14:paraId="02B345D9" w14:textId="3CE9063F" w:rsidR="00DB043B" w:rsidRDefault="00DA261A" w:rsidP="00DA261A">
      <w:pPr>
        <w:spacing w:before="240" w:after="240" w:line="480" w:lineRule="auto"/>
        <w:rPr>
          <w:rFonts w:ascii="Times New Roman" w:eastAsia="Times New Roman" w:hAnsi="Times New Roman" w:cs="Times New Roman"/>
          <w:color w:val="000000"/>
          <w:sz w:val="24"/>
          <w:szCs w:val="24"/>
        </w:rPr>
      </w:pPr>
      <w:r w:rsidRPr="00DA261A">
        <w:rPr>
          <w:rFonts w:ascii="Times New Roman" w:eastAsia="Times New Roman" w:hAnsi="Times New Roman" w:cs="Times New Roman"/>
          <w:color w:val="000000"/>
          <w:sz w:val="24"/>
          <w:szCs w:val="24"/>
        </w:rPr>
        <w:lastRenderedPageBreak/>
        <w:t>        </w:t>
      </w:r>
      <w:r w:rsidRPr="00DA261A">
        <w:rPr>
          <w:rFonts w:ascii="Times New Roman" w:eastAsia="Times New Roman" w:hAnsi="Times New Roman" w:cs="Times New Roman"/>
          <w:color w:val="000000"/>
          <w:sz w:val="24"/>
          <w:szCs w:val="24"/>
        </w:rPr>
        <w:tab/>
        <w:t xml:space="preserve">Like natural gas, refrigerants are extremely useful chemicals that must be handled with care to mitigate air pollution. Many natural gas plants are being fitted with on-site carbon sequestering systems. Unfortunately, there is currently no analogous infrastructure for managing refrigerants. </w:t>
      </w:r>
      <w:commentRangeStart w:id="10"/>
      <w:r w:rsidRPr="00DA261A">
        <w:rPr>
          <w:rFonts w:ascii="Times New Roman" w:eastAsia="Times New Roman" w:hAnsi="Times New Roman" w:cs="Times New Roman"/>
          <w:color w:val="000000"/>
          <w:sz w:val="24"/>
          <w:szCs w:val="24"/>
        </w:rPr>
        <w:t xml:space="preserve">According to </w:t>
      </w:r>
      <w:r w:rsidRPr="00DA261A">
        <w:rPr>
          <w:rFonts w:ascii="Times New Roman" w:eastAsia="Times New Roman" w:hAnsi="Times New Roman" w:cs="Times New Roman"/>
          <w:i/>
          <w:iCs/>
          <w:color w:val="000000"/>
          <w:sz w:val="24"/>
          <w:szCs w:val="24"/>
        </w:rPr>
        <w:t>Global emissions of refrigerants HCFC-22 and HFC-134a: Unforeseen seasonal contribution</w:t>
      </w:r>
      <w:commentRangeEnd w:id="10"/>
      <w:r w:rsidR="005F6A87">
        <w:rPr>
          <w:rStyle w:val="CommentReference"/>
        </w:rPr>
        <w:commentReference w:id="10"/>
      </w:r>
      <w:r w:rsidRPr="00DA261A">
        <w:rPr>
          <w:rFonts w:ascii="Times New Roman" w:eastAsia="Times New Roman" w:hAnsi="Times New Roman" w:cs="Times New Roman"/>
          <w:color w:val="000000"/>
          <w:sz w:val="24"/>
          <w:szCs w:val="24"/>
        </w:rPr>
        <w:t xml:space="preserve">, refrigerant emissions have been on the rise on a year-over-year metric. Furthermore, “recent seasonal emission patterns [show] that summertime emissions of HCFC-22 and HFC-134a are two to three times higher than wintertime </w:t>
      </w:r>
      <w:r w:rsidR="00F16CAA" w:rsidRPr="00DA261A">
        <w:rPr>
          <w:rFonts w:ascii="Times New Roman" w:eastAsia="Times New Roman" w:hAnsi="Times New Roman" w:cs="Times New Roman"/>
          <w:color w:val="000000"/>
          <w:sz w:val="24"/>
          <w:szCs w:val="24"/>
        </w:rPr>
        <w:t>emissions</w:t>
      </w:r>
      <w:r w:rsidR="00F16CAA" w:rsidRPr="00F16CAA">
        <w:rPr>
          <w:rFonts w:ascii="Times New Roman" w:eastAsia="Times New Roman" w:hAnsi="Times New Roman" w:cs="Times New Roman"/>
          <w:color w:val="000000"/>
          <w:sz w:val="24"/>
          <w:szCs w:val="24"/>
        </w:rPr>
        <w:t>”</w:t>
      </w:r>
      <w:r w:rsidR="00F16CAA">
        <w:rPr>
          <w:rFonts w:ascii="Times New Roman" w:eastAsia="Times New Roman" w:hAnsi="Times New Roman" w:cs="Times New Roman"/>
          <w:color w:val="000000"/>
          <w:sz w:val="24"/>
          <w:szCs w:val="24"/>
        </w:rPr>
        <w:t xml:space="preserve"> </w:t>
      </w:r>
      <w:r w:rsidR="00EF3C7E">
        <w:rPr>
          <w:rFonts w:ascii="Times New Roman" w:eastAsia="Times New Roman" w:hAnsi="Times New Roman" w:cs="Times New Roman"/>
          <w:color w:val="000000"/>
          <w:sz w:val="24"/>
          <w:szCs w:val="24"/>
        </w:rPr>
        <w:t>(</w:t>
      </w:r>
      <w:r w:rsidR="00E8554E">
        <w:rPr>
          <w:rFonts w:ascii="Times New Roman" w:eastAsia="Times New Roman" w:hAnsi="Times New Roman" w:cs="Times New Roman"/>
          <w:color w:val="000000"/>
          <w:sz w:val="24"/>
          <w:szCs w:val="24"/>
        </w:rPr>
        <w:t xml:space="preserve">Xiang et al., 2014, </w:t>
      </w:r>
      <w:r w:rsidR="00EF3C7E">
        <w:rPr>
          <w:rFonts w:ascii="Times New Roman" w:eastAsia="Times New Roman" w:hAnsi="Times New Roman" w:cs="Times New Roman"/>
          <w:color w:val="000000"/>
          <w:sz w:val="24"/>
          <w:szCs w:val="24"/>
        </w:rPr>
        <w:t>p. 2)</w:t>
      </w:r>
      <w:r w:rsidR="0095505E">
        <w:rPr>
          <w:rFonts w:ascii="Times New Roman" w:eastAsia="Times New Roman" w:hAnsi="Times New Roman" w:cs="Times New Roman"/>
          <w:color w:val="000000"/>
          <w:sz w:val="24"/>
          <w:szCs w:val="24"/>
        </w:rPr>
        <w:t>.</w:t>
      </w:r>
      <w:r w:rsidR="001E56AE">
        <w:rPr>
          <w:rFonts w:ascii="Times New Roman" w:eastAsia="Times New Roman" w:hAnsi="Times New Roman" w:cs="Times New Roman"/>
          <w:color w:val="000000"/>
          <w:sz w:val="24"/>
          <w:szCs w:val="24"/>
        </w:rPr>
        <w:t xml:space="preserve"> </w:t>
      </w:r>
      <w:commentRangeStart w:id="11"/>
      <w:r w:rsidR="006E4036">
        <w:rPr>
          <w:rFonts w:ascii="Times New Roman" w:eastAsia="Times New Roman" w:hAnsi="Times New Roman" w:cs="Times New Roman"/>
          <w:color w:val="000000"/>
          <w:sz w:val="24"/>
          <w:szCs w:val="24"/>
        </w:rPr>
        <w:t>Fortunately,</w:t>
      </w:r>
      <w:r w:rsidR="008F302B">
        <w:rPr>
          <w:rFonts w:ascii="Times New Roman" w:eastAsia="Times New Roman" w:hAnsi="Times New Roman" w:cs="Times New Roman"/>
          <w:color w:val="000000"/>
          <w:sz w:val="24"/>
          <w:szCs w:val="24"/>
        </w:rPr>
        <w:t xml:space="preserve"> </w:t>
      </w:r>
      <w:r w:rsidR="003741EC">
        <w:rPr>
          <w:rFonts w:ascii="Times New Roman" w:eastAsia="Times New Roman" w:hAnsi="Times New Roman" w:cs="Times New Roman"/>
          <w:color w:val="000000"/>
          <w:sz w:val="24"/>
          <w:szCs w:val="24"/>
        </w:rPr>
        <w:t>the emissions are manageable, and solutions have been proposed</w:t>
      </w:r>
      <w:r w:rsidR="00E36C09">
        <w:rPr>
          <w:rFonts w:ascii="Times New Roman" w:eastAsia="Times New Roman" w:hAnsi="Times New Roman" w:cs="Times New Roman"/>
          <w:color w:val="000000"/>
          <w:sz w:val="24"/>
          <w:szCs w:val="24"/>
        </w:rPr>
        <w:t xml:space="preserve"> by the authors</w:t>
      </w:r>
      <w:r w:rsidR="003741EC">
        <w:rPr>
          <w:rFonts w:ascii="Times New Roman" w:eastAsia="Times New Roman" w:hAnsi="Times New Roman" w:cs="Times New Roman"/>
          <w:color w:val="000000"/>
          <w:sz w:val="24"/>
          <w:szCs w:val="24"/>
        </w:rPr>
        <w:t>.</w:t>
      </w:r>
      <w:commentRangeEnd w:id="11"/>
      <w:r w:rsidR="0010011C">
        <w:rPr>
          <w:rStyle w:val="CommentReference"/>
        </w:rPr>
        <w:commentReference w:id="11"/>
      </w:r>
    </w:p>
    <w:p w14:paraId="735AC1E5" w14:textId="1D9CA550" w:rsidR="00DA261A" w:rsidRDefault="00DB043B" w:rsidP="00DB043B">
      <w:pPr>
        <w:spacing w:before="240" w:after="24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w:t>
      </w:r>
      <w:r w:rsidR="001E56AE" w:rsidRPr="001E56AE">
        <w:rPr>
          <w:rFonts w:ascii="Times New Roman" w:eastAsia="Times New Roman" w:hAnsi="Times New Roman" w:cs="Times New Roman"/>
          <w:color w:val="000000"/>
          <w:sz w:val="24"/>
          <w:szCs w:val="24"/>
        </w:rPr>
        <w:t>results suggest that engineering (e.g., better temperature/vibration-resistant system sealing and new system design of more compact/efficient components) and regulatory (e.g., reinforcing system service regulations) steps to improve containment of these gases from working devices could effectively reduce their release to the atmosphere.</w:t>
      </w:r>
      <w:r w:rsidR="00AC1216">
        <w:rPr>
          <w:rFonts w:ascii="Times New Roman" w:eastAsia="Times New Roman" w:hAnsi="Times New Roman" w:cs="Times New Roman"/>
          <w:color w:val="000000"/>
          <w:sz w:val="24"/>
          <w:szCs w:val="24"/>
        </w:rPr>
        <w:t xml:space="preserve"> (</w:t>
      </w:r>
      <w:r w:rsidR="00E8554E">
        <w:rPr>
          <w:rFonts w:ascii="Times New Roman" w:eastAsia="Times New Roman" w:hAnsi="Times New Roman" w:cs="Times New Roman"/>
          <w:color w:val="000000"/>
          <w:sz w:val="24"/>
          <w:szCs w:val="24"/>
        </w:rPr>
        <w:t>Xiang et al., p. 2)</w:t>
      </w:r>
      <w:r w:rsidR="00782934">
        <w:rPr>
          <w:rFonts w:ascii="Times New Roman" w:eastAsia="Times New Roman" w:hAnsi="Times New Roman" w:cs="Times New Roman"/>
          <w:color w:val="000000"/>
          <w:sz w:val="24"/>
          <w:szCs w:val="24"/>
        </w:rPr>
        <w:t>.</w:t>
      </w:r>
    </w:p>
    <w:p w14:paraId="0CD2F5F0" w14:textId="77777777" w:rsidR="002354D4" w:rsidRDefault="00484FCB" w:rsidP="003741EC">
      <w:pPr>
        <w:spacing w:before="240" w:after="24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Additionally, if </w:t>
      </w:r>
      <w:r w:rsidR="00682919">
        <w:rPr>
          <w:rFonts w:ascii="Times New Roman" w:eastAsia="Times New Roman" w:hAnsi="Times New Roman" w:cs="Times New Roman"/>
          <w:color w:val="000000"/>
          <w:sz w:val="24"/>
          <w:szCs w:val="24"/>
        </w:rPr>
        <w:t xml:space="preserve">infrastructure is put into place to properly dispose of products containing refrigerants, emissions can be cut further. </w:t>
      </w:r>
      <w:r w:rsidR="00A07E06">
        <w:rPr>
          <w:rFonts w:ascii="Times New Roman" w:eastAsia="Times New Roman" w:hAnsi="Times New Roman" w:cs="Times New Roman"/>
          <w:color w:val="000000"/>
          <w:sz w:val="24"/>
          <w:szCs w:val="24"/>
        </w:rPr>
        <w:t xml:space="preserve">Since refrigerants do not </w:t>
      </w:r>
      <w:r w:rsidR="00C74A7A">
        <w:rPr>
          <w:rFonts w:ascii="Times New Roman" w:eastAsia="Times New Roman" w:hAnsi="Times New Roman" w:cs="Times New Roman"/>
          <w:color w:val="000000"/>
          <w:sz w:val="24"/>
          <w:szCs w:val="24"/>
        </w:rPr>
        <w:t>“expire”</w:t>
      </w:r>
      <w:r w:rsidR="00A07E06">
        <w:rPr>
          <w:rFonts w:ascii="Times New Roman" w:eastAsia="Times New Roman" w:hAnsi="Times New Roman" w:cs="Times New Roman"/>
          <w:color w:val="000000"/>
          <w:sz w:val="24"/>
          <w:szCs w:val="24"/>
        </w:rPr>
        <w:t xml:space="preserve"> per se, they have the potential to be recycled and </w:t>
      </w:r>
      <w:r w:rsidR="008D3384">
        <w:rPr>
          <w:rFonts w:ascii="Times New Roman" w:eastAsia="Times New Roman" w:hAnsi="Times New Roman" w:cs="Times New Roman"/>
          <w:color w:val="000000"/>
          <w:sz w:val="24"/>
          <w:szCs w:val="24"/>
        </w:rPr>
        <w:t xml:space="preserve">moved from one device to another. </w:t>
      </w:r>
      <w:r w:rsidR="00406691">
        <w:rPr>
          <w:rFonts w:ascii="Times New Roman" w:eastAsia="Times New Roman" w:hAnsi="Times New Roman" w:cs="Times New Roman"/>
          <w:color w:val="000000"/>
          <w:sz w:val="24"/>
          <w:szCs w:val="24"/>
        </w:rPr>
        <w:t>In short</w:t>
      </w:r>
      <w:r w:rsidR="008D3384">
        <w:rPr>
          <w:rFonts w:ascii="Times New Roman" w:eastAsia="Times New Roman" w:hAnsi="Times New Roman" w:cs="Times New Roman"/>
          <w:color w:val="000000"/>
          <w:sz w:val="24"/>
          <w:szCs w:val="24"/>
        </w:rPr>
        <w:t>,</w:t>
      </w:r>
      <w:r w:rsidR="003B0B71">
        <w:rPr>
          <w:rFonts w:ascii="Times New Roman" w:eastAsia="Times New Roman" w:hAnsi="Times New Roman" w:cs="Times New Roman"/>
          <w:color w:val="000000"/>
          <w:sz w:val="24"/>
          <w:szCs w:val="24"/>
        </w:rPr>
        <w:t xml:space="preserve"> emissions can be lowered</w:t>
      </w:r>
      <w:r w:rsidR="001626E1">
        <w:rPr>
          <w:rFonts w:ascii="Times New Roman" w:eastAsia="Times New Roman" w:hAnsi="Times New Roman" w:cs="Times New Roman"/>
          <w:color w:val="000000"/>
          <w:sz w:val="24"/>
          <w:szCs w:val="24"/>
        </w:rPr>
        <w:t xml:space="preserve"> </w:t>
      </w:r>
      <w:r w:rsidR="00406691">
        <w:rPr>
          <w:rFonts w:ascii="Times New Roman" w:eastAsia="Times New Roman" w:hAnsi="Times New Roman" w:cs="Times New Roman"/>
          <w:color w:val="000000"/>
          <w:sz w:val="24"/>
          <w:szCs w:val="24"/>
        </w:rPr>
        <w:t>by mitigating chemical leaks during the disposal process</w:t>
      </w:r>
      <w:r w:rsidR="003B0B71">
        <w:rPr>
          <w:rFonts w:ascii="Times New Roman" w:eastAsia="Times New Roman" w:hAnsi="Times New Roman" w:cs="Times New Roman"/>
          <w:color w:val="000000"/>
          <w:sz w:val="24"/>
          <w:szCs w:val="24"/>
        </w:rPr>
        <w:t xml:space="preserve">. In doing so, </w:t>
      </w:r>
      <w:r w:rsidR="00490A7E">
        <w:rPr>
          <w:rFonts w:ascii="Times New Roman" w:eastAsia="Times New Roman" w:hAnsi="Times New Roman" w:cs="Times New Roman"/>
          <w:color w:val="000000"/>
          <w:sz w:val="24"/>
          <w:szCs w:val="24"/>
        </w:rPr>
        <w:t>a sizable portion</w:t>
      </w:r>
      <w:r w:rsidR="006E4036">
        <w:rPr>
          <w:rFonts w:ascii="Times New Roman" w:eastAsia="Times New Roman" w:hAnsi="Times New Roman" w:cs="Times New Roman"/>
          <w:color w:val="000000"/>
          <w:sz w:val="24"/>
          <w:szCs w:val="24"/>
        </w:rPr>
        <w:t xml:space="preserve"> of greenhouse gas emissions can be cut</w:t>
      </w:r>
      <w:r w:rsidR="007926C4">
        <w:rPr>
          <w:rFonts w:ascii="Times New Roman" w:eastAsia="Times New Roman" w:hAnsi="Times New Roman" w:cs="Times New Roman"/>
          <w:color w:val="000000"/>
          <w:sz w:val="24"/>
          <w:szCs w:val="24"/>
        </w:rPr>
        <w:t>, opening the door for an increase in refrigerant applications</w:t>
      </w:r>
      <w:r w:rsidR="002354D4">
        <w:rPr>
          <w:rFonts w:ascii="Times New Roman" w:eastAsia="Times New Roman" w:hAnsi="Times New Roman" w:cs="Times New Roman"/>
          <w:color w:val="000000"/>
          <w:sz w:val="24"/>
          <w:szCs w:val="24"/>
        </w:rPr>
        <w:t>.</w:t>
      </w:r>
      <w:r w:rsidR="009C3BC9">
        <w:rPr>
          <w:rFonts w:ascii="Times New Roman" w:eastAsia="Times New Roman" w:hAnsi="Times New Roman" w:cs="Times New Roman"/>
          <w:color w:val="000000"/>
          <w:sz w:val="24"/>
          <w:szCs w:val="24"/>
        </w:rPr>
        <w:t xml:space="preserve"> </w:t>
      </w:r>
    </w:p>
    <w:p w14:paraId="464D8A19" w14:textId="431ABF92" w:rsidR="003741EC" w:rsidRDefault="009C3BC9" w:rsidP="002354D4">
      <w:pPr>
        <w:spacing w:before="240" w:after="24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noted previously, refrigerants are </w:t>
      </w:r>
      <w:r w:rsidR="00B05BF3">
        <w:rPr>
          <w:rFonts w:ascii="Times New Roman" w:eastAsia="Times New Roman" w:hAnsi="Times New Roman" w:cs="Times New Roman"/>
          <w:color w:val="000000"/>
          <w:sz w:val="24"/>
          <w:szCs w:val="24"/>
        </w:rPr>
        <w:t xml:space="preserve">special due to their easy to manipulate boiling points. </w:t>
      </w:r>
      <w:r w:rsidR="004640ED">
        <w:rPr>
          <w:rFonts w:ascii="Times New Roman" w:eastAsia="Times New Roman" w:hAnsi="Times New Roman" w:cs="Times New Roman"/>
          <w:color w:val="000000"/>
          <w:sz w:val="24"/>
          <w:szCs w:val="24"/>
        </w:rPr>
        <w:t>Since e</w:t>
      </w:r>
      <w:r w:rsidR="00B05BF3">
        <w:rPr>
          <w:rFonts w:ascii="Times New Roman" w:eastAsia="Times New Roman" w:hAnsi="Times New Roman" w:cs="Times New Roman"/>
          <w:color w:val="000000"/>
          <w:sz w:val="24"/>
          <w:szCs w:val="24"/>
        </w:rPr>
        <w:t xml:space="preserve">nergy, specifically of the thermal variety, is </w:t>
      </w:r>
      <w:r w:rsidR="002C702C">
        <w:rPr>
          <w:rFonts w:ascii="Times New Roman" w:eastAsia="Times New Roman" w:hAnsi="Times New Roman" w:cs="Times New Roman"/>
          <w:color w:val="000000"/>
          <w:sz w:val="24"/>
          <w:szCs w:val="24"/>
        </w:rPr>
        <w:t xml:space="preserve">released during evaporation through a </w:t>
      </w:r>
      <w:r w:rsidR="002C702C">
        <w:rPr>
          <w:rFonts w:ascii="Times New Roman" w:eastAsia="Times New Roman" w:hAnsi="Times New Roman" w:cs="Times New Roman"/>
          <w:color w:val="000000"/>
          <w:sz w:val="24"/>
          <w:szCs w:val="24"/>
        </w:rPr>
        <w:lastRenderedPageBreak/>
        <w:t>process known as evaporative cooling</w:t>
      </w:r>
      <w:r w:rsidR="007B73B7">
        <w:rPr>
          <w:rFonts w:ascii="Times New Roman" w:eastAsia="Times New Roman" w:hAnsi="Times New Roman" w:cs="Times New Roman"/>
          <w:color w:val="000000"/>
          <w:sz w:val="24"/>
          <w:szCs w:val="24"/>
        </w:rPr>
        <w:t xml:space="preserve">, being able to </w:t>
      </w:r>
      <w:r w:rsidR="00C25320">
        <w:rPr>
          <w:rFonts w:ascii="Times New Roman" w:eastAsia="Times New Roman" w:hAnsi="Times New Roman" w:cs="Times New Roman"/>
          <w:color w:val="000000"/>
          <w:sz w:val="24"/>
          <w:szCs w:val="24"/>
        </w:rPr>
        <w:t>change the</w:t>
      </w:r>
      <w:r w:rsidR="007B73B7">
        <w:rPr>
          <w:rFonts w:ascii="Times New Roman" w:eastAsia="Times New Roman" w:hAnsi="Times New Roman" w:cs="Times New Roman"/>
          <w:color w:val="000000"/>
          <w:sz w:val="24"/>
          <w:szCs w:val="24"/>
        </w:rPr>
        <w:t xml:space="preserve"> boiling point </w:t>
      </w:r>
      <w:r w:rsidR="00C25320">
        <w:rPr>
          <w:rFonts w:ascii="Times New Roman" w:eastAsia="Times New Roman" w:hAnsi="Times New Roman" w:cs="Times New Roman"/>
          <w:color w:val="000000"/>
          <w:sz w:val="24"/>
          <w:szCs w:val="24"/>
        </w:rPr>
        <w:t xml:space="preserve">with relative ease </w:t>
      </w:r>
      <w:r w:rsidR="007B73B7">
        <w:rPr>
          <w:rFonts w:ascii="Times New Roman" w:eastAsia="Times New Roman" w:hAnsi="Times New Roman" w:cs="Times New Roman"/>
          <w:color w:val="000000"/>
          <w:sz w:val="24"/>
          <w:szCs w:val="24"/>
        </w:rPr>
        <w:t>makes refrigerants the best option for moving heat.</w:t>
      </w:r>
      <w:r w:rsidR="00C25320">
        <w:rPr>
          <w:rFonts w:ascii="Times New Roman" w:eastAsia="Times New Roman" w:hAnsi="Times New Roman" w:cs="Times New Roman"/>
          <w:color w:val="000000"/>
          <w:sz w:val="24"/>
          <w:szCs w:val="24"/>
        </w:rPr>
        <w:t xml:space="preserve"> </w:t>
      </w:r>
      <w:r w:rsidR="008376B9">
        <w:rPr>
          <w:rFonts w:ascii="Times New Roman" w:eastAsia="Times New Roman" w:hAnsi="Times New Roman" w:cs="Times New Roman"/>
          <w:color w:val="000000"/>
          <w:sz w:val="24"/>
          <w:szCs w:val="24"/>
        </w:rPr>
        <w:t xml:space="preserve">Evaporative cooling is exactly the process that air conditioners exploit to cool cars and </w:t>
      </w:r>
      <w:r w:rsidR="00897C45">
        <w:rPr>
          <w:rFonts w:ascii="Times New Roman" w:eastAsia="Times New Roman" w:hAnsi="Times New Roman" w:cs="Times New Roman"/>
          <w:color w:val="000000"/>
          <w:sz w:val="24"/>
          <w:szCs w:val="24"/>
        </w:rPr>
        <w:t xml:space="preserve">buildings the world over. By managing </w:t>
      </w:r>
      <w:r w:rsidR="00FB0CE1">
        <w:rPr>
          <w:rFonts w:ascii="Times New Roman" w:eastAsia="Times New Roman" w:hAnsi="Times New Roman" w:cs="Times New Roman"/>
          <w:color w:val="000000"/>
          <w:sz w:val="24"/>
          <w:szCs w:val="24"/>
        </w:rPr>
        <w:t xml:space="preserve">the pressure of the </w:t>
      </w:r>
      <w:r w:rsidR="001E498C">
        <w:rPr>
          <w:rFonts w:ascii="Times New Roman" w:eastAsia="Times New Roman" w:hAnsi="Times New Roman" w:cs="Times New Roman"/>
          <w:color w:val="000000"/>
          <w:sz w:val="24"/>
          <w:szCs w:val="24"/>
        </w:rPr>
        <w:t xml:space="preserve">refrigerant in the system, heat is moved from inside to outside with </w:t>
      </w:r>
      <w:r w:rsidR="003514EF">
        <w:rPr>
          <w:rFonts w:ascii="Times New Roman" w:eastAsia="Times New Roman" w:hAnsi="Times New Roman" w:cs="Times New Roman"/>
          <w:color w:val="000000"/>
          <w:sz w:val="24"/>
          <w:szCs w:val="24"/>
        </w:rPr>
        <w:t xml:space="preserve">very low energy input. </w:t>
      </w:r>
      <w:r w:rsidR="00E006B3">
        <w:rPr>
          <w:rFonts w:ascii="Times New Roman" w:eastAsia="Times New Roman" w:hAnsi="Times New Roman" w:cs="Times New Roman"/>
          <w:color w:val="000000"/>
          <w:sz w:val="24"/>
          <w:szCs w:val="24"/>
        </w:rPr>
        <w:t>Enter the heat pump.</w:t>
      </w:r>
      <w:r w:rsidR="004D6ABB">
        <w:rPr>
          <w:rFonts w:ascii="Times New Roman" w:eastAsia="Times New Roman" w:hAnsi="Times New Roman" w:cs="Times New Roman"/>
          <w:color w:val="000000"/>
          <w:sz w:val="24"/>
          <w:szCs w:val="24"/>
        </w:rPr>
        <w:t xml:space="preserve"> Essentially a two-way air conditioning unit, heat pumps </w:t>
      </w:r>
      <w:r w:rsidR="0080408E">
        <w:rPr>
          <w:rFonts w:ascii="Times New Roman" w:eastAsia="Times New Roman" w:hAnsi="Times New Roman" w:cs="Times New Roman"/>
          <w:color w:val="000000"/>
          <w:sz w:val="24"/>
          <w:szCs w:val="24"/>
        </w:rPr>
        <w:t>can</w:t>
      </w:r>
      <w:r w:rsidR="004D6ABB">
        <w:rPr>
          <w:rFonts w:ascii="Times New Roman" w:eastAsia="Times New Roman" w:hAnsi="Times New Roman" w:cs="Times New Roman"/>
          <w:color w:val="000000"/>
          <w:sz w:val="24"/>
          <w:szCs w:val="24"/>
        </w:rPr>
        <w:t xml:space="preserve"> move the heat from </w:t>
      </w:r>
      <w:r w:rsidR="00F902B8">
        <w:rPr>
          <w:rFonts w:ascii="Times New Roman" w:eastAsia="Times New Roman" w:hAnsi="Times New Roman" w:cs="Times New Roman"/>
          <w:color w:val="000000"/>
          <w:sz w:val="24"/>
          <w:szCs w:val="24"/>
        </w:rPr>
        <w:t xml:space="preserve">inside out and the heat from outside in. They are </w:t>
      </w:r>
      <w:r w:rsidR="00D05C5D">
        <w:rPr>
          <w:rFonts w:ascii="Times New Roman" w:eastAsia="Times New Roman" w:hAnsi="Times New Roman" w:cs="Times New Roman"/>
          <w:color w:val="000000"/>
          <w:sz w:val="24"/>
          <w:szCs w:val="24"/>
        </w:rPr>
        <w:t>complete, all-in-one climate control units capable of both heating and cooling indoor spaces.</w:t>
      </w:r>
      <w:r w:rsidR="0080408E">
        <w:rPr>
          <w:rFonts w:ascii="Times New Roman" w:eastAsia="Times New Roman" w:hAnsi="Times New Roman" w:cs="Times New Roman"/>
          <w:color w:val="000000"/>
          <w:sz w:val="24"/>
          <w:szCs w:val="24"/>
        </w:rPr>
        <w:t xml:space="preserve"> </w:t>
      </w:r>
      <w:r w:rsidR="003514EF">
        <w:rPr>
          <w:rFonts w:ascii="Times New Roman" w:eastAsia="Times New Roman" w:hAnsi="Times New Roman" w:cs="Times New Roman"/>
          <w:color w:val="000000"/>
          <w:sz w:val="24"/>
          <w:szCs w:val="24"/>
        </w:rPr>
        <w:t>According to</w:t>
      </w:r>
      <w:r w:rsidR="00732D4D">
        <w:rPr>
          <w:rFonts w:ascii="Times New Roman" w:eastAsia="Times New Roman" w:hAnsi="Times New Roman" w:cs="Times New Roman"/>
          <w:color w:val="000000"/>
          <w:sz w:val="24"/>
          <w:szCs w:val="24"/>
        </w:rPr>
        <w:t xml:space="preserve"> </w:t>
      </w:r>
      <w:r w:rsidR="00732D4D" w:rsidRPr="00DA261A">
        <w:rPr>
          <w:rFonts w:ascii="Times New Roman" w:eastAsia="Times New Roman" w:hAnsi="Times New Roman" w:cs="Times New Roman"/>
          <w:i/>
          <w:iCs/>
          <w:color w:val="000000"/>
          <w:sz w:val="24"/>
          <w:szCs w:val="24"/>
        </w:rPr>
        <w:t xml:space="preserve">Heat Pumps: </w:t>
      </w:r>
      <w:proofErr w:type="gramStart"/>
      <w:r w:rsidR="00732D4D" w:rsidRPr="00DA261A">
        <w:rPr>
          <w:rFonts w:ascii="Times New Roman" w:eastAsia="Times New Roman" w:hAnsi="Times New Roman" w:cs="Times New Roman"/>
          <w:i/>
          <w:iCs/>
          <w:color w:val="000000"/>
          <w:sz w:val="24"/>
          <w:szCs w:val="24"/>
        </w:rPr>
        <w:t>the</w:t>
      </w:r>
      <w:proofErr w:type="gramEnd"/>
      <w:r w:rsidR="00732D4D" w:rsidRPr="00DA261A">
        <w:rPr>
          <w:rFonts w:ascii="Times New Roman" w:eastAsia="Times New Roman" w:hAnsi="Times New Roman" w:cs="Times New Roman"/>
          <w:i/>
          <w:iCs/>
          <w:color w:val="000000"/>
          <w:sz w:val="24"/>
          <w:szCs w:val="24"/>
        </w:rPr>
        <w:t xml:space="preserve"> Future of Home Heating</w:t>
      </w:r>
      <w:r w:rsidR="00732D4D" w:rsidRPr="00DA261A">
        <w:rPr>
          <w:rFonts w:ascii="Times New Roman" w:eastAsia="Times New Roman" w:hAnsi="Times New Roman" w:cs="Times New Roman"/>
          <w:color w:val="000000"/>
          <w:sz w:val="24"/>
          <w:szCs w:val="24"/>
        </w:rPr>
        <w:t xml:space="preserve"> by Technology Connections (2021)</w:t>
      </w:r>
      <w:r w:rsidR="009C42B7">
        <w:rPr>
          <w:rFonts w:ascii="Times New Roman" w:eastAsia="Times New Roman" w:hAnsi="Times New Roman" w:cs="Times New Roman"/>
          <w:color w:val="000000"/>
          <w:sz w:val="24"/>
          <w:szCs w:val="24"/>
        </w:rPr>
        <w:t xml:space="preserve">, </w:t>
      </w:r>
      <w:commentRangeStart w:id="12"/>
      <w:r w:rsidR="009C42B7">
        <w:rPr>
          <w:rFonts w:ascii="Times New Roman" w:eastAsia="Times New Roman" w:hAnsi="Times New Roman" w:cs="Times New Roman"/>
          <w:color w:val="000000"/>
          <w:sz w:val="24"/>
          <w:szCs w:val="24"/>
        </w:rPr>
        <w:t>it is actually more energy efficient to burn natural gas at a power plant</w:t>
      </w:r>
      <w:r w:rsidR="00E006B3">
        <w:rPr>
          <w:rFonts w:ascii="Times New Roman" w:eastAsia="Times New Roman" w:hAnsi="Times New Roman" w:cs="Times New Roman"/>
          <w:color w:val="000000"/>
          <w:sz w:val="24"/>
          <w:szCs w:val="24"/>
        </w:rPr>
        <w:t xml:space="preserve"> and </w:t>
      </w:r>
      <w:r w:rsidR="009C42B7">
        <w:rPr>
          <w:rFonts w:ascii="Times New Roman" w:eastAsia="Times New Roman" w:hAnsi="Times New Roman" w:cs="Times New Roman"/>
          <w:color w:val="000000"/>
          <w:sz w:val="24"/>
          <w:szCs w:val="24"/>
        </w:rPr>
        <w:t>distribute the electricity over the grid to power a heat pump to heat a home</w:t>
      </w:r>
      <w:r w:rsidR="00E006B3">
        <w:rPr>
          <w:rFonts w:ascii="Times New Roman" w:eastAsia="Times New Roman" w:hAnsi="Times New Roman" w:cs="Times New Roman"/>
          <w:color w:val="000000"/>
          <w:sz w:val="24"/>
          <w:szCs w:val="24"/>
        </w:rPr>
        <w:t xml:space="preserve"> than it is to use the heat produced by the burning of natural gas to</w:t>
      </w:r>
      <w:r w:rsidR="005D1E9F">
        <w:rPr>
          <w:rFonts w:ascii="Times New Roman" w:eastAsia="Times New Roman" w:hAnsi="Times New Roman" w:cs="Times New Roman"/>
          <w:color w:val="000000"/>
          <w:sz w:val="24"/>
          <w:szCs w:val="24"/>
        </w:rPr>
        <w:t xml:space="preserve"> directly</w:t>
      </w:r>
      <w:r w:rsidR="00E006B3">
        <w:rPr>
          <w:rFonts w:ascii="Times New Roman" w:eastAsia="Times New Roman" w:hAnsi="Times New Roman" w:cs="Times New Roman"/>
          <w:color w:val="000000"/>
          <w:sz w:val="24"/>
          <w:szCs w:val="24"/>
        </w:rPr>
        <w:t xml:space="preserve"> heat a home.</w:t>
      </w:r>
      <w:commentRangeEnd w:id="12"/>
      <w:r w:rsidR="0010011C">
        <w:rPr>
          <w:rStyle w:val="CommentReference"/>
        </w:rPr>
        <w:commentReference w:id="12"/>
      </w:r>
      <w:r w:rsidR="008D6F3B">
        <w:rPr>
          <w:rFonts w:ascii="Times New Roman" w:eastAsia="Times New Roman" w:hAnsi="Times New Roman" w:cs="Times New Roman"/>
          <w:color w:val="000000"/>
          <w:sz w:val="24"/>
          <w:szCs w:val="24"/>
        </w:rPr>
        <w:t xml:space="preserve"> (0:57).</w:t>
      </w:r>
      <w:r w:rsidR="00F05993">
        <w:rPr>
          <w:rFonts w:ascii="Times New Roman" w:eastAsia="Times New Roman" w:hAnsi="Times New Roman" w:cs="Times New Roman"/>
          <w:color w:val="000000"/>
          <w:sz w:val="24"/>
          <w:szCs w:val="24"/>
        </w:rPr>
        <w:t xml:space="preserve"> </w:t>
      </w:r>
      <w:r w:rsidR="00116EEE">
        <w:rPr>
          <w:rFonts w:ascii="Times New Roman" w:eastAsia="Times New Roman" w:hAnsi="Times New Roman" w:cs="Times New Roman"/>
          <w:color w:val="000000"/>
          <w:sz w:val="24"/>
          <w:szCs w:val="24"/>
        </w:rPr>
        <w:t>For this reason alone</w:t>
      </w:r>
      <w:r w:rsidR="00F7336E">
        <w:rPr>
          <w:rFonts w:ascii="Times New Roman" w:eastAsia="Times New Roman" w:hAnsi="Times New Roman" w:cs="Times New Roman"/>
          <w:color w:val="000000"/>
          <w:sz w:val="24"/>
          <w:szCs w:val="24"/>
        </w:rPr>
        <w:t>, heat pumps save consumers money, conserve energy, and</w:t>
      </w:r>
      <w:r w:rsidR="005E507A">
        <w:rPr>
          <w:rFonts w:ascii="Times New Roman" w:eastAsia="Times New Roman" w:hAnsi="Times New Roman" w:cs="Times New Roman"/>
          <w:color w:val="000000"/>
          <w:sz w:val="24"/>
          <w:szCs w:val="24"/>
        </w:rPr>
        <w:t xml:space="preserve"> </w:t>
      </w:r>
      <w:del w:id="13" w:author="Edward Howell" w:date="2022-04-19T13:26:00Z">
        <w:r w:rsidR="005E507A" w:rsidDel="0010011C">
          <w:rPr>
            <w:rFonts w:ascii="Times New Roman" w:eastAsia="Times New Roman" w:hAnsi="Times New Roman" w:cs="Times New Roman"/>
            <w:color w:val="000000"/>
            <w:sz w:val="24"/>
            <w:szCs w:val="24"/>
          </w:rPr>
          <w:delText>more or less</w:delText>
        </w:r>
        <w:r w:rsidR="00470CE1" w:rsidDel="0010011C">
          <w:rPr>
            <w:rFonts w:ascii="Times New Roman" w:eastAsia="Times New Roman" w:hAnsi="Times New Roman" w:cs="Times New Roman"/>
            <w:color w:val="000000"/>
            <w:sz w:val="24"/>
            <w:szCs w:val="24"/>
          </w:rPr>
          <w:delText xml:space="preserve"> guarantee</w:delText>
        </w:r>
      </w:del>
      <w:ins w:id="14" w:author="Edward Howell" w:date="2022-04-19T13:26:00Z">
        <w:r w:rsidR="0010011C">
          <w:rPr>
            <w:rFonts w:ascii="Times New Roman" w:eastAsia="Times New Roman" w:hAnsi="Times New Roman" w:cs="Times New Roman"/>
            <w:color w:val="000000"/>
            <w:sz w:val="24"/>
            <w:szCs w:val="24"/>
          </w:rPr>
          <w:t>suggest</w:t>
        </w:r>
      </w:ins>
      <w:r w:rsidR="00470CE1">
        <w:rPr>
          <w:rFonts w:ascii="Times New Roman" w:eastAsia="Times New Roman" w:hAnsi="Times New Roman" w:cs="Times New Roman"/>
          <w:color w:val="000000"/>
          <w:sz w:val="24"/>
          <w:szCs w:val="24"/>
        </w:rPr>
        <w:t xml:space="preserve"> that heat pumps are the future of home heating.</w:t>
      </w:r>
    </w:p>
    <w:p w14:paraId="04BE293B" w14:textId="3D60F6CF" w:rsidR="001E4126" w:rsidRDefault="00DE7B34" w:rsidP="00E97C6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006920B6">
        <w:rPr>
          <w:rFonts w:ascii="Times New Roman" w:eastAsia="Times New Roman" w:hAnsi="Times New Roman" w:cs="Times New Roman"/>
          <w:color w:val="000000"/>
          <w:sz w:val="24"/>
          <w:szCs w:val="24"/>
        </w:rPr>
        <w:t xml:space="preserve">In fact, </w:t>
      </w:r>
      <w:r w:rsidR="00C00283">
        <w:rPr>
          <w:rFonts w:ascii="Times New Roman" w:eastAsia="Times New Roman" w:hAnsi="Times New Roman" w:cs="Times New Roman"/>
          <w:color w:val="000000"/>
          <w:sz w:val="24"/>
          <w:szCs w:val="24"/>
        </w:rPr>
        <w:t>a large-scale</w:t>
      </w:r>
      <w:r w:rsidR="006920B6">
        <w:rPr>
          <w:rFonts w:ascii="Times New Roman" w:eastAsia="Times New Roman" w:hAnsi="Times New Roman" w:cs="Times New Roman"/>
          <w:color w:val="000000"/>
          <w:sz w:val="24"/>
          <w:szCs w:val="24"/>
        </w:rPr>
        <w:t xml:space="preserve"> transition </w:t>
      </w:r>
      <w:r w:rsidR="00C00283">
        <w:rPr>
          <w:rFonts w:ascii="Times New Roman" w:eastAsia="Times New Roman" w:hAnsi="Times New Roman" w:cs="Times New Roman"/>
          <w:color w:val="000000"/>
          <w:sz w:val="24"/>
          <w:szCs w:val="24"/>
        </w:rPr>
        <w:t xml:space="preserve">to heat pumps </w:t>
      </w:r>
      <w:r w:rsidR="006920B6">
        <w:rPr>
          <w:rFonts w:ascii="Times New Roman" w:eastAsia="Times New Roman" w:hAnsi="Times New Roman" w:cs="Times New Roman"/>
          <w:color w:val="000000"/>
          <w:sz w:val="24"/>
          <w:szCs w:val="24"/>
        </w:rPr>
        <w:t>is already beginning to take shape</w:t>
      </w:r>
      <w:r w:rsidR="00C00283">
        <w:rPr>
          <w:rFonts w:ascii="Times New Roman" w:eastAsia="Times New Roman" w:hAnsi="Times New Roman" w:cs="Times New Roman"/>
          <w:color w:val="000000"/>
          <w:sz w:val="24"/>
          <w:szCs w:val="24"/>
        </w:rPr>
        <w:t>.</w:t>
      </w:r>
      <w:r w:rsidR="00903006">
        <w:rPr>
          <w:rFonts w:ascii="Times New Roman" w:eastAsia="Times New Roman" w:hAnsi="Times New Roman" w:cs="Times New Roman"/>
          <w:color w:val="000000"/>
          <w:sz w:val="24"/>
          <w:szCs w:val="24"/>
        </w:rPr>
        <w:t xml:space="preserve"> According to </w:t>
      </w:r>
      <w:r w:rsidR="00684448">
        <w:rPr>
          <w:rFonts w:ascii="Times New Roman" w:eastAsia="Times New Roman" w:hAnsi="Times New Roman" w:cs="Times New Roman"/>
          <w:i/>
          <w:iCs/>
          <w:sz w:val="24"/>
          <w:szCs w:val="24"/>
        </w:rPr>
        <w:t xml:space="preserve">Getting </w:t>
      </w:r>
      <w:proofErr w:type="gramStart"/>
      <w:r w:rsidR="00684448">
        <w:rPr>
          <w:rFonts w:ascii="Times New Roman" w:eastAsia="Times New Roman" w:hAnsi="Times New Roman" w:cs="Times New Roman"/>
          <w:i/>
          <w:iCs/>
          <w:sz w:val="24"/>
          <w:szCs w:val="24"/>
        </w:rPr>
        <w:t>On</w:t>
      </w:r>
      <w:proofErr w:type="gramEnd"/>
      <w:r w:rsidR="00684448">
        <w:rPr>
          <w:rFonts w:ascii="Times New Roman" w:eastAsia="Times New Roman" w:hAnsi="Times New Roman" w:cs="Times New Roman"/>
          <w:i/>
          <w:iCs/>
          <w:sz w:val="24"/>
          <w:szCs w:val="24"/>
        </w:rPr>
        <w:t xml:space="preserve"> Track </w:t>
      </w:r>
      <w:r w:rsidR="0015213E">
        <w:rPr>
          <w:rFonts w:ascii="Times New Roman" w:eastAsia="Times New Roman" w:hAnsi="Times New Roman" w:cs="Times New Roman"/>
          <w:i/>
          <w:iCs/>
          <w:sz w:val="24"/>
          <w:szCs w:val="24"/>
        </w:rPr>
        <w:t>t</w:t>
      </w:r>
      <w:r w:rsidR="00684448">
        <w:rPr>
          <w:rFonts w:ascii="Times New Roman" w:eastAsia="Times New Roman" w:hAnsi="Times New Roman" w:cs="Times New Roman"/>
          <w:i/>
          <w:iCs/>
          <w:sz w:val="24"/>
          <w:szCs w:val="24"/>
        </w:rPr>
        <w:t>o Net Zero</w:t>
      </w:r>
      <w:r w:rsidR="00684448" w:rsidRPr="00513083">
        <w:rPr>
          <w:rFonts w:ascii="Times New Roman" w:eastAsia="Times New Roman" w:hAnsi="Times New Roman" w:cs="Times New Roman"/>
          <w:i/>
          <w:iCs/>
          <w:sz w:val="24"/>
          <w:szCs w:val="24"/>
        </w:rPr>
        <w:t>: T</w:t>
      </w:r>
      <w:r w:rsidR="0015213E">
        <w:rPr>
          <w:rFonts w:ascii="Times New Roman" w:eastAsia="Times New Roman" w:hAnsi="Times New Roman" w:cs="Times New Roman"/>
          <w:i/>
          <w:iCs/>
          <w:sz w:val="24"/>
          <w:szCs w:val="24"/>
        </w:rPr>
        <w:t>en</w:t>
      </w:r>
      <w:r w:rsidR="00684448" w:rsidRPr="00513083">
        <w:rPr>
          <w:rFonts w:ascii="Times New Roman" w:eastAsia="Times New Roman" w:hAnsi="Times New Roman" w:cs="Times New Roman"/>
          <w:i/>
          <w:iCs/>
          <w:sz w:val="24"/>
          <w:szCs w:val="24"/>
        </w:rPr>
        <w:t xml:space="preserve"> M</w:t>
      </w:r>
      <w:r w:rsidR="0015213E">
        <w:rPr>
          <w:rFonts w:ascii="Times New Roman" w:eastAsia="Times New Roman" w:hAnsi="Times New Roman" w:cs="Times New Roman"/>
          <w:i/>
          <w:iCs/>
          <w:sz w:val="24"/>
          <w:szCs w:val="24"/>
        </w:rPr>
        <w:t>illion</w:t>
      </w:r>
      <w:r w:rsidR="00684448" w:rsidRPr="00513083">
        <w:rPr>
          <w:rFonts w:ascii="Times New Roman" w:eastAsia="Times New Roman" w:hAnsi="Times New Roman" w:cs="Times New Roman"/>
          <w:i/>
          <w:iCs/>
          <w:sz w:val="24"/>
          <w:szCs w:val="24"/>
        </w:rPr>
        <w:t xml:space="preserve"> H</w:t>
      </w:r>
      <w:r w:rsidR="0015213E">
        <w:rPr>
          <w:rFonts w:ascii="Times New Roman" w:eastAsia="Times New Roman" w:hAnsi="Times New Roman" w:cs="Times New Roman"/>
          <w:i/>
          <w:iCs/>
          <w:sz w:val="24"/>
          <w:szCs w:val="24"/>
        </w:rPr>
        <w:t>eat</w:t>
      </w:r>
      <w:r w:rsidR="00684448" w:rsidRPr="00513083">
        <w:rPr>
          <w:rFonts w:ascii="Times New Roman" w:eastAsia="Times New Roman" w:hAnsi="Times New Roman" w:cs="Times New Roman"/>
          <w:i/>
          <w:iCs/>
          <w:sz w:val="24"/>
          <w:szCs w:val="24"/>
        </w:rPr>
        <w:t xml:space="preserve"> P</w:t>
      </w:r>
      <w:r w:rsidR="0015213E">
        <w:rPr>
          <w:rFonts w:ascii="Times New Roman" w:eastAsia="Times New Roman" w:hAnsi="Times New Roman" w:cs="Times New Roman"/>
          <w:i/>
          <w:iCs/>
          <w:sz w:val="24"/>
          <w:szCs w:val="24"/>
        </w:rPr>
        <w:t>umps</w:t>
      </w:r>
      <w:r w:rsidR="00684448" w:rsidRPr="00513083">
        <w:rPr>
          <w:rFonts w:ascii="Times New Roman" w:eastAsia="Times New Roman" w:hAnsi="Times New Roman" w:cs="Times New Roman"/>
          <w:i/>
          <w:iCs/>
          <w:sz w:val="24"/>
          <w:szCs w:val="24"/>
        </w:rPr>
        <w:t xml:space="preserve"> </w:t>
      </w:r>
      <w:r w:rsidR="0015213E">
        <w:rPr>
          <w:rFonts w:ascii="Times New Roman" w:eastAsia="Times New Roman" w:hAnsi="Times New Roman" w:cs="Times New Roman"/>
          <w:i/>
          <w:iCs/>
          <w:sz w:val="24"/>
          <w:szCs w:val="24"/>
        </w:rPr>
        <w:t>for Homes by</w:t>
      </w:r>
      <w:r w:rsidR="00684448" w:rsidRPr="00513083">
        <w:rPr>
          <w:rFonts w:ascii="Times New Roman" w:eastAsia="Times New Roman" w:hAnsi="Times New Roman" w:cs="Times New Roman"/>
          <w:i/>
          <w:iCs/>
          <w:sz w:val="24"/>
          <w:szCs w:val="24"/>
        </w:rPr>
        <w:t xml:space="preserve"> 2030</w:t>
      </w:r>
      <w:r w:rsidR="0015213E">
        <w:rPr>
          <w:rFonts w:ascii="Times New Roman" w:eastAsia="Times New Roman" w:hAnsi="Times New Roman" w:cs="Times New Roman"/>
          <w:sz w:val="24"/>
          <w:szCs w:val="24"/>
        </w:rPr>
        <w:t xml:space="preserve">, </w:t>
      </w:r>
      <w:r w:rsidR="00804052">
        <w:rPr>
          <w:rFonts w:ascii="Times New Roman" w:eastAsia="Times New Roman" w:hAnsi="Times New Roman" w:cs="Times New Roman"/>
          <w:sz w:val="24"/>
          <w:szCs w:val="24"/>
        </w:rPr>
        <w:t>“</w:t>
      </w:r>
      <w:r w:rsidR="00D414F5">
        <w:rPr>
          <w:rFonts w:ascii="Times New Roman" w:eastAsia="Times New Roman" w:hAnsi="Times New Roman" w:cs="Times New Roman"/>
          <w:sz w:val="24"/>
          <w:szCs w:val="24"/>
        </w:rPr>
        <w:t xml:space="preserve">heat pumps are tried and tested technology … </w:t>
      </w:r>
      <w:r w:rsidR="00DF2DD2">
        <w:rPr>
          <w:rFonts w:ascii="Times New Roman" w:eastAsia="Times New Roman" w:hAnsi="Times New Roman" w:cs="Times New Roman"/>
          <w:sz w:val="24"/>
          <w:szCs w:val="24"/>
        </w:rPr>
        <w:t xml:space="preserve">across </w:t>
      </w:r>
      <w:r w:rsidR="00EB086F">
        <w:rPr>
          <w:rFonts w:ascii="Times New Roman" w:eastAsia="Times New Roman" w:hAnsi="Times New Roman" w:cs="Times New Roman"/>
          <w:sz w:val="24"/>
          <w:szCs w:val="24"/>
        </w:rPr>
        <w:t xml:space="preserve">Scandinavia, Finland, Estonia, Switzerland, </w:t>
      </w:r>
      <w:r w:rsidR="00FB21E5">
        <w:rPr>
          <w:rFonts w:ascii="Times New Roman" w:eastAsia="Times New Roman" w:hAnsi="Times New Roman" w:cs="Times New Roman"/>
          <w:sz w:val="24"/>
          <w:szCs w:val="24"/>
        </w:rPr>
        <w:t>Austria, France, and Italy” (</w:t>
      </w:r>
      <w:proofErr w:type="spellStart"/>
      <w:r w:rsidR="00FB21E5">
        <w:rPr>
          <w:rFonts w:ascii="Times New Roman" w:eastAsia="Times New Roman" w:hAnsi="Times New Roman" w:cs="Times New Roman"/>
          <w:sz w:val="24"/>
          <w:szCs w:val="24"/>
        </w:rPr>
        <w:t>Guertler</w:t>
      </w:r>
      <w:proofErr w:type="spellEnd"/>
      <w:r w:rsidR="00FB21E5">
        <w:rPr>
          <w:rFonts w:ascii="Times New Roman" w:eastAsia="Times New Roman" w:hAnsi="Times New Roman" w:cs="Times New Roman"/>
          <w:sz w:val="24"/>
          <w:szCs w:val="24"/>
        </w:rPr>
        <w:t>, 20</w:t>
      </w:r>
      <w:r w:rsidR="00B14561">
        <w:rPr>
          <w:rFonts w:ascii="Times New Roman" w:eastAsia="Times New Roman" w:hAnsi="Times New Roman" w:cs="Times New Roman"/>
          <w:sz w:val="24"/>
          <w:szCs w:val="24"/>
        </w:rPr>
        <w:t>20, p. 6).</w:t>
      </w:r>
      <w:r w:rsidR="004827E5">
        <w:rPr>
          <w:rFonts w:ascii="Times New Roman" w:eastAsia="Times New Roman" w:hAnsi="Times New Roman" w:cs="Times New Roman"/>
          <w:sz w:val="24"/>
          <w:szCs w:val="24"/>
        </w:rPr>
        <w:t xml:space="preserve"> </w:t>
      </w:r>
      <w:r w:rsidR="00410517">
        <w:rPr>
          <w:rFonts w:ascii="Times New Roman" w:eastAsia="Times New Roman" w:hAnsi="Times New Roman" w:cs="Times New Roman"/>
          <w:sz w:val="24"/>
          <w:szCs w:val="24"/>
        </w:rPr>
        <w:t>At this point, w</w:t>
      </w:r>
      <w:r w:rsidR="00A745D5">
        <w:rPr>
          <w:rFonts w:ascii="Times New Roman" w:eastAsia="Times New Roman" w:hAnsi="Times New Roman" w:cs="Times New Roman"/>
          <w:sz w:val="24"/>
          <w:szCs w:val="24"/>
        </w:rPr>
        <w:t>ith the aim</w:t>
      </w:r>
      <w:r w:rsidR="001E4126">
        <w:rPr>
          <w:rFonts w:ascii="Times New Roman" w:eastAsia="Times New Roman" w:hAnsi="Times New Roman" w:cs="Times New Roman"/>
          <w:sz w:val="24"/>
          <w:szCs w:val="24"/>
        </w:rPr>
        <w:t xml:space="preserve"> towards an abundance of net-zero energy buildings, in</w:t>
      </w:r>
      <w:r w:rsidR="004827E5">
        <w:rPr>
          <w:rFonts w:ascii="Times New Roman" w:eastAsia="Times New Roman" w:hAnsi="Times New Roman" w:cs="Times New Roman"/>
          <w:sz w:val="24"/>
          <w:szCs w:val="24"/>
        </w:rPr>
        <w:t xml:space="preserve">vesting in heat pumps </w:t>
      </w:r>
      <w:r w:rsidR="001E4126">
        <w:rPr>
          <w:rFonts w:ascii="Times New Roman" w:eastAsia="Times New Roman" w:hAnsi="Times New Roman" w:cs="Times New Roman"/>
          <w:sz w:val="24"/>
          <w:szCs w:val="24"/>
        </w:rPr>
        <w:t>is a no-brainer.</w:t>
      </w:r>
    </w:p>
    <w:p w14:paraId="28AD6FAF" w14:textId="12653512" w:rsidR="00364D8C" w:rsidRPr="004827E5" w:rsidRDefault="00150406" w:rsidP="00E97C6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008B35F7">
        <w:rPr>
          <w:rFonts w:ascii="Times New Roman" w:eastAsia="Times New Roman" w:hAnsi="Times New Roman" w:cs="Times New Roman"/>
          <w:color w:val="000000"/>
          <w:sz w:val="24"/>
          <w:szCs w:val="24"/>
        </w:rPr>
        <w:t>I</w:t>
      </w:r>
      <w:r w:rsidR="00A53142">
        <w:rPr>
          <w:rFonts w:ascii="Times New Roman" w:eastAsia="Times New Roman" w:hAnsi="Times New Roman" w:cs="Times New Roman"/>
          <w:color w:val="000000"/>
          <w:sz w:val="24"/>
          <w:szCs w:val="24"/>
        </w:rPr>
        <w:t>ncreasing our refrigerant use alone will not put an end to climate change</w:t>
      </w:r>
      <w:r w:rsidR="00350611">
        <w:rPr>
          <w:rFonts w:ascii="Times New Roman" w:eastAsia="Times New Roman" w:hAnsi="Times New Roman" w:cs="Times New Roman"/>
          <w:color w:val="000000"/>
          <w:sz w:val="24"/>
          <w:szCs w:val="24"/>
        </w:rPr>
        <w:t>, however</w:t>
      </w:r>
      <w:r w:rsidR="00A53142">
        <w:rPr>
          <w:rFonts w:ascii="Times New Roman" w:eastAsia="Times New Roman" w:hAnsi="Times New Roman" w:cs="Times New Roman"/>
          <w:color w:val="000000"/>
          <w:sz w:val="24"/>
          <w:szCs w:val="24"/>
        </w:rPr>
        <w:t xml:space="preserve">. While efficient heating and cooling is a necessary step </w:t>
      </w:r>
      <w:r w:rsidR="008E6203">
        <w:rPr>
          <w:rFonts w:ascii="Times New Roman" w:eastAsia="Times New Roman" w:hAnsi="Times New Roman" w:cs="Times New Roman"/>
          <w:color w:val="000000"/>
          <w:sz w:val="24"/>
          <w:szCs w:val="24"/>
        </w:rPr>
        <w:t>towards solving the climate crisis</w:t>
      </w:r>
      <w:r w:rsidR="000030EC">
        <w:rPr>
          <w:rFonts w:ascii="Times New Roman" w:eastAsia="Times New Roman" w:hAnsi="Times New Roman" w:cs="Times New Roman"/>
          <w:color w:val="000000"/>
          <w:sz w:val="24"/>
          <w:szCs w:val="24"/>
        </w:rPr>
        <w:t>, it cannot be the only thing done.</w:t>
      </w:r>
      <w:r w:rsidR="00E9122E">
        <w:rPr>
          <w:rFonts w:ascii="Times New Roman" w:eastAsia="Times New Roman" w:hAnsi="Times New Roman" w:cs="Times New Roman"/>
          <w:color w:val="000000"/>
          <w:sz w:val="24"/>
          <w:szCs w:val="24"/>
        </w:rPr>
        <w:t xml:space="preserve"> Climate change is like cancer. </w:t>
      </w:r>
      <w:r w:rsidR="00F61C8C">
        <w:rPr>
          <w:rFonts w:ascii="Times New Roman" w:eastAsia="Times New Roman" w:hAnsi="Times New Roman" w:cs="Times New Roman"/>
          <w:color w:val="000000"/>
          <w:sz w:val="24"/>
          <w:szCs w:val="24"/>
        </w:rPr>
        <w:t>It is responsible for an unquantifiable amount of human suffering</w:t>
      </w:r>
      <w:r w:rsidR="00E46D7A">
        <w:rPr>
          <w:rFonts w:ascii="Times New Roman" w:eastAsia="Times New Roman" w:hAnsi="Times New Roman" w:cs="Times New Roman"/>
          <w:color w:val="000000"/>
          <w:sz w:val="24"/>
          <w:szCs w:val="24"/>
        </w:rPr>
        <w:t xml:space="preserve">, a solution seems impossibly far away, and </w:t>
      </w:r>
      <w:r w:rsidR="00434D11">
        <w:rPr>
          <w:rFonts w:ascii="Times New Roman" w:eastAsia="Times New Roman" w:hAnsi="Times New Roman" w:cs="Times New Roman"/>
          <w:color w:val="000000"/>
          <w:sz w:val="24"/>
          <w:szCs w:val="24"/>
        </w:rPr>
        <w:t xml:space="preserve">it seems like every day scientists find something new that causes it. </w:t>
      </w:r>
      <w:r w:rsidR="0021204F">
        <w:rPr>
          <w:rFonts w:ascii="Times New Roman" w:eastAsia="Times New Roman" w:hAnsi="Times New Roman" w:cs="Times New Roman"/>
          <w:color w:val="000000"/>
          <w:sz w:val="24"/>
          <w:szCs w:val="24"/>
        </w:rPr>
        <w:t>Also,</w:t>
      </w:r>
      <w:r w:rsidR="00192481">
        <w:rPr>
          <w:rFonts w:ascii="Times New Roman" w:eastAsia="Times New Roman" w:hAnsi="Times New Roman" w:cs="Times New Roman"/>
          <w:color w:val="000000"/>
          <w:sz w:val="24"/>
          <w:szCs w:val="24"/>
        </w:rPr>
        <w:t xml:space="preserve"> like cancer, </w:t>
      </w:r>
      <w:r w:rsidR="0021204F">
        <w:rPr>
          <w:rFonts w:ascii="Times New Roman" w:eastAsia="Times New Roman" w:hAnsi="Times New Roman" w:cs="Times New Roman"/>
          <w:color w:val="000000"/>
          <w:sz w:val="24"/>
          <w:szCs w:val="24"/>
        </w:rPr>
        <w:t>the</w:t>
      </w:r>
      <w:r w:rsidR="00C06E18">
        <w:rPr>
          <w:rFonts w:ascii="Times New Roman" w:eastAsia="Times New Roman" w:hAnsi="Times New Roman" w:cs="Times New Roman"/>
          <w:color w:val="000000"/>
          <w:sz w:val="24"/>
          <w:szCs w:val="24"/>
        </w:rPr>
        <w:t xml:space="preserve"> solution is twofol</w:t>
      </w:r>
      <w:r w:rsidR="00F5269E">
        <w:rPr>
          <w:rFonts w:ascii="Times New Roman" w:eastAsia="Times New Roman" w:hAnsi="Times New Roman" w:cs="Times New Roman"/>
          <w:color w:val="000000"/>
          <w:sz w:val="24"/>
          <w:szCs w:val="24"/>
        </w:rPr>
        <w:t>d</w:t>
      </w:r>
      <w:r w:rsidR="004A64DF">
        <w:rPr>
          <w:rFonts w:ascii="Times New Roman" w:eastAsia="Times New Roman" w:hAnsi="Times New Roman" w:cs="Times New Roman"/>
          <w:color w:val="000000"/>
          <w:sz w:val="24"/>
          <w:szCs w:val="24"/>
        </w:rPr>
        <w:t xml:space="preserve"> – involving both</w:t>
      </w:r>
      <w:r w:rsidR="00F5269E">
        <w:rPr>
          <w:rFonts w:ascii="Times New Roman" w:eastAsia="Times New Roman" w:hAnsi="Times New Roman" w:cs="Times New Roman"/>
          <w:color w:val="000000"/>
          <w:sz w:val="24"/>
          <w:szCs w:val="24"/>
        </w:rPr>
        <w:t xml:space="preserve"> </w:t>
      </w:r>
      <w:r w:rsidR="00C06E18">
        <w:rPr>
          <w:rFonts w:ascii="Times New Roman" w:eastAsia="Times New Roman" w:hAnsi="Times New Roman" w:cs="Times New Roman"/>
          <w:color w:val="000000"/>
          <w:sz w:val="24"/>
          <w:szCs w:val="24"/>
        </w:rPr>
        <w:t>proactive and reactive</w:t>
      </w:r>
      <w:r w:rsidR="00F5269E">
        <w:rPr>
          <w:rFonts w:ascii="Times New Roman" w:eastAsia="Times New Roman" w:hAnsi="Times New Roman" w:cs="Times New Roman"/>
          <w:color w:val="000000"/>
          <w:sz w:val="24"/>
          <w:szCs w:val="24"/>
        </w:rPr>
        <w:t xml:space="preserve"> mitigation.</w:t>
      </w:r>
      <w:r w:rsidR="00446573">
        <w:rPr>
          <w:rFonts w:ascii="Times New Roman" w:eastAsia="Times New Roman" w:hAnsi="Times New Roman" w:cs="Times New Roman"/>
          <w:color w:val="000000"/>
          <w:sz w:val="24"/>
          <w:szCs w:val="24"/>
        </w:rPr>
        <w:t xml:space="preserve"> Increasing power efficiency and </w:t>
      </w:r>
      <w:r w:rsidR="00446573">
        <w:rPr>
          <w:rFonts w:ascii="Times New Roman" w:eastAsia="Times New Roman" w:hAnsi="Times New Roman" w:cs="Times New Roman"/>
          <w:color w:val="000000"/>
          <w:sz w:val="24"/>
          <w:szCs w:val="24"/>
        </w:rPr>
        <w:lastRenderedPageBreak/>
        <w:t xml:space="preserve">decreasing </w:t>
      </w:r>
      <w:r w:rsidR="00A742CE">
        <w:rPr>
          <w:rFonts w:ascii="Times New Roman" w:eastAsia="Times New Roman" w:hAnsi="Times New Roman" w:cs="Times New Roman"/>
          <w:color w:val="000000"/>
          <w:sz w:val="24"/>
          <w:szCs w:val="24"/>
        </w:rPr>
        <w:t xml:space="preserve">net carbon emissions </w:t>
      </w:r>
      <w:r w:rsidR="007F2A2A">
        <w:rPr>
          <w:rFonts w:ascii="Times New Roman" w:eastAsia="Times New Roman" w:hAnsi="Times New Roman" w:cs="Times New Roman"/>
          <w:color w:val="000000"/>
          <w:sz w:val="24"/>
          <w:szCs w:val="24"/>
        </w:rPr>
        <w:t xml:space="preserve">may </w:t>
      </w:r>
      <w:r w:rsidR="00DB0BD9">
        <w:rPr>
          <w:rFonts w:ascii="Times New Roman" w:eastAsia="Times New Roman" w:hAnsi="Times New Roman" w:cs="Times New Roman"/>
          <w:color w:val="000000"/>
          <w:sz w:val="24"/>
          <w:szCs w:val="24"/>
        </w:rPr>
        <w:t xml:space="preserve">help to </w:t>
      </w:r>
      <w:r w:rsidR="007F2A2A">
        <w:rPr>
          <w:rFonts w:ascii="Times New Roman" w:eastAsia="Times New Roman" w:hAnsi="Times New Roman" w:cs="Times New Roman"/>
          <w:color w:val="000000"/>
          <w:sz w:val="24"/>
          <w:szCs w:val="24"/>
        </w:rPr>
        <w:t>reduce risk</w:t>
      </w:r>
      <w:r w:rsidR="00790215">
        <w:rPr>
          <w:rFonts w:ascii="Times New Roman" w:eastAsia="Times New Roman" w:hAnsi="Times New Roman" w:cs="Times New Roman"/>
          <w:color w:val="000000"/>
          <w:sz w:val="24"/>
          <w:szCs w:val="24"/>
        </w:rPr>
        <w:t xml:space="preserve">, yet a </w:t>
      </w:r>
      <w:r w:rsidR="0021204F">
        <w:rPr>
          <w:rFonts w:ascii="Times New Roman" w:eastAsia="Times New Roman" w:hAnsi="Times New Roman" w:cs="Times New Roman"/>
          <w:color w:val="000000"/>
          <w:sz w:val="24"/>
          <w:szCs w:val="24"/>
        </w:rPr>
        <w:t>full-blown</w:t>
      </w:r>
      <w:r w:rsidR="00790215">
        <w:rPr>
          <w:rFonts w:ascii="Times New Roman" w:eastAsia="Times New Roman" w:hAnsi="Times New Roman" w:cs="Times New Roman"/>
          <w:color w:val="000000"/>
          <w:sz w:val="24"/>
          <w:szCs w:val="24"/>
        </w:rPr>
        <w:t xml:space="preserve"> cure</w:t>
      </w:r>
      <w:r w:rsidR="0014716C">
        <w:rPr>
          <w:rFonts w:ascii="Times New Roman" w:eastAsia="Times New Roman" w:hAnsi="Times New Roman" w:cs="Times New Roman"/>
          <w:color w:val="000000"/>
          <w:sz w:val="24"/>
          <w:szCs w:val="24"/>
        </w:rPr>
        <w:t xml:space="preserve"> to this global cancer</w:t>
      </w:r>
      <w:r w:rsidR="00790215">
        <w:rPr>
          <w:rFonts w:ascii="Times New Roman" w:eastAsia="Times New Roman" w:hAnsi="Times New Roman" w:cs="Times New Roman"/>
          <w:color w:val="000000"/>
          <w:sz w:val="24"/>
          <w:szCs w:val="24"/>
        </w:rPr>
        <w:t xml:space="preserve"> is still </w:t>
      </w:r>
      <w:r w:rsidR="0014716C">
        <w:rPr>
          <w:rFonts w:ascii="Times New Roman" w:eastAsia="Times New Roman" w:hAnsi="Times New Roman" w:cs="Times New Roman"/>
          <w:color w:val="000000"/>
          <w:sz w:val="24"/>
          <w:szCs w:val="24"/>
        </w:rPr>
        <w:t xml:space="preserve">both </w:t>
      </w:r>
      <w:r w:rsidR="00790215">
        <w:rPr>
          <w:rFonts w:ascii="Times New Roman" w:eastAsia="Times New Roman" w:hAnsi="Times New Roman" w:cs="Times New Roman"/>
          <w:color w:val="000000"/>
          <w:sz w:val="24"/>
          <w:szCs w:val="24"/>
        </w:rPr>
        <w:t>warranted and necessary</w:t>
      </w:r>
      <w:commentRangeStart w:id="15"/>
      <w:r w:rsidR="008F3C0F">
        <w:rPr>
          <w:rFonts w:ascii="Times New Roman" w:eastAsia="Times New Roman" w:hAnsi="Times New Roman" w:cs="Times New Roman"/>
          <w:color w:val="000000"/>
          <w:sz w:val="24"/>
          <w:szCs w:val="24"/>
        </w:rPr>
        <w:t>.</w:t>
      </w:r>
      <w:commentRangeEnd w:id="15"/>
      <w:r w:rsidR="003172A7">
        <w:rPr>
          <w:rStyle w:val="CommentReference"/>
        </w:rPr>
        <w:commentReference w:id="15"/>
      </w:r>
    </w:p>
    <w:p w14:paraId="0661C3D2" w14:textId="77777777" w:rsidR="00F75F14" w:rsidRPr="00E97C66" w:rsidRDefault="00F75F14" w:rsidP="00E97C66">
      <w:pPr>
        <w:spacing w:before="240" w:after="240" w:line="480" w:lineRule="auto"/>
        <w:rPr>
          <w:rFonts w:ascii="Times New Roman" w:eastAsia="Times New Roman" w:hAnsi="Times New Roman" w:cs="Times New Roman"/>
          <w:color w:val="000000"/>
          <w:sz w:val="24"/>
          <w:szCs w:val="24"/>
        </w:rPr>
      </w:pPr>
    </w:p>
    <w:sectPr w:rsidR="00F75F14" w:rsidRPr="00E97C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ward Howell" w:date="2022-04-19T13:29:00Z" w:initials="EH">
    <w:p w14:paraId="525C6EAB" w14:textId="77777777" w:rsidR="00F749BC" w:rsidRDefault="00F749BC">
      <w:pPr>
        <w:pStyle w:val="CommentText"/>
      </w:pPr>
      <w:r>
        <w:rPr>
          <w:rStyle w:val="CommentReference"/>
        </w:rPr>
        <w:annotationRef/>
      </w:r>
      <w:r>
        <w:t>Aidan,</w:t>
      </w:r>
    </w:p>
    <w:p w14:paraId="2B485B3E" w14:textId="77777777" w:rsidR="00F749BC" w:rsidRDefault="00F749BC">
      <w:pPr>
        <w:pStyle w:val="CommentText"/>
      </w:pPr>
    </w:p>
    <w:p w14:paraId="32120694" w14:textId="77777777" w:rsidR="00F749BC" w:rsidRDefault="00F749BC" w:rsidP="00F749BC">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Here is your Paper 2 draft with my feedback. I’ve left a few smaller comments/edits, but I’ve also mentioned things I’d like to discuss at our conference, so please come prepared to talk about them specifically.</w:t>
      </w:r>
    </w:p>
    <w:p w14:paraId="78932F15" w14:textId="77777777" w:rsidR="00F749BC" w:rsidRDefault="00F749BC" w:rsidP="00F749BC">
      <w:pPr>
        <w:autoSpaceDE w:val="0"/>
        <w:autoSpaceDN w:val="0"/>
        <w:adjustRightInd w:val="0"/>
        <w:spacing w:after="0" w:line="240" w:lineRule="auto"/>
        <w:rPr>
          <w:rFonts w:ascii="AppleSystemUIFont" w:hAnsi="AppleSystemUIFont" w:cs="AppleSystemUIFont"/>
          <w:sz w:val="26"/>
          <w:szCs w:val="26"/>
        </w:rPr>
      </w:pPr>
    </w:p>
    <w:p w14:paraId="4182383B" w14:textId="77777777" w:rsidR="00F749BC" w:rsidRDefault="00F749BC" w:rsidP="00F749BC">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I’ll be happy to answer any other questions you have about this paper or Paper 1.</w:t>
      </w:r>
    </w:p>
    <w:p w14:paraId="3BB41629" w14:textId="77777777" w:rsidR="00F749BC" w:rsidRDefault="00F749BC" w:rsidP="00F749BC">
      <w:pPr>
        <w:autoSpaceDE w:val="0"/>
        <w:autoSpaceDN w:val="0"/>
        <w:adjustRightInd w:val="0"/>
        <w:spacing w:after="0" w:line="240" w:lineRule="auto"/>
        <w:rPr>
          <w:rFonts w:ascii="AppleSystemUIFont" w:hAnsi="AppleSystemUIFont" w:cs="AppleSystemUIFont"/>
          <w:sz w:val="26"/>
          <w:szCs w:val="26"/>
        </w:rPr>
      </w:pPr>
    </w:p>
    <w:p w14:paraId="06C2FDDC" w14:textId="77777777" w:rsidR="00F749BC" w:rsidRDefault="00F749BC" w:rsidP="00F749BC">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I have also included a preliminary grade that indicates what approximate grade I’d give the paper if it was in your portfolio as-is. You still have plenty of time to revise the paper between now and finals week.</w:t>
      </w:r>
    </w:p>
    <w:p w14:paraId="0191A808" w14:textId="77777777" w:rsidR="00F749BC" w:rsidRDefault="00F749BC" w:rsidP="00F749BC">
      <w:pPr>
        <w:autoSpaceDE w:val="0"/>
        <w:autoSpaceDN w:val="0"/>
        <w:adjustRightInd w:val="0"/>
        <w:spacing w:after="0" w:line="240" w:lineRule="auto"/>
        <w:rPr>
          <w:rFonts w:ascii="AppleSystemUIFont" w:hAnsi="AppleSystemUIFont" w:cs="AppleSystemUIFont"/>
          <w:sz w:val="26"/>
          <w:szCs w:val="26"/>
        </w:rPr>
      </w:pPr>
    </w:p>
    <w:p w14:paraId="4BE7FCD8" w14:textId="77777777" w:rsidR="00F749BC" w:rsidRDefault="00F749BC" w:rsidP="00F749BC">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Best,</w:t>
      </w:r>
    </w:p>
    <w:p w14:paraId="1DDBBE51" w14:textId="77777777" w:rsidR="00F749BC" w:rsidRDefault="00F749BC" w:rsidP="00F749BC">
      <w:pPr>
        <w:autoSpaceDE w:val="0"/>
        <w:autoSpaceDN w:val="0"/>
        <w:adjustRightInd w:val="0"/>
        <w:spacing w:after="0" w:line="240" w:lineRule="auto"/>
        <w:rPr>
          <w:rFonts w:ascii="AppleSystemUIFont" w:hAnsi="AppleSystemUIFont" w:cs="AppleSystemUIFont"/>
          <w:sz w:val="26"/>
          <w:szCs w:val="26"/>
        </w:rPr>
      </w:pPr>
    </w:p>
    <w:p w14:paraId="2613C0FC" w14:textId="77777777" w:rsidR="00F749BC" w:rsidRDefault="00F749BC" w:rsidP="00F749BC">
      <w:pPr>
        <w:pStyle w:val="CommentText"/>
        <w:rPr>
          <w:rFonts w:ascii="AppleSystemUIFont" w:hAnsi="AppleSystemUIFont" w:cs="AppleSystemUIFont"/>
          <w:sz w:val="26"/>
          <w:szCs w:val="26"/>
        </w:rPr>
      </w:pPr>
      <w:r>
        <w:rPr>
          <w:rFonts w:ascii="AppleSystemUIFont" w:hAnsi="AppleSystemUIFont" w:cs="AppleSystemUIFont"/>
          <w:sz w:val="26"/>
          <w:szCs w:val="26"/>
        </w:rPr>
        <w:t>Dr. Howell</w:t>
      </w:r>
    </w:p>
    <w:p w14:paraId="2D571154" w14:textId="77777777" w:rsidR="00F749BC" w:rsidRDefault="00F749BC" w:rsidP="00F749BC">
      <w:pPr>
        <w:pStyle w:val="CommentText"/>
        <w:rPr>
          <w:rFonts w:ascii="AppleSystemUIFont" w:hAnsi="AppleSystemUIFont" w:cs="AppleSystemUIFont"/>
          <w:sz w:val="26"/>
          <w:szCs w:val="26"/>
        </w:rPr>
      </w:pPr>
    </w:p>
    <w:p w14:paraId="7AA208B4" w14:textId="3FD60E4B" w:rsidR="00F749BC" w:rsidRPr="00F749BC" w:rsidRDefault="00F749BC" w:rsidP="00F749BC">
      <w:pPr>
        <w:pStyle w:val="CommentText"/>
        <w:rPr>
          <w:b/>
          <w:bCs/>
        </w:rPr>
      </w:pPr>
      <w:r w:rsidRPr="00F749BC">
        <w:rPr>
          <w:rFonts w:ascii="AppleSystemUIFont" w:hAnsi="AppleSystemUIFont" w:cs="AppleSystemUIFont"/>
          <w:b/>
          <w:bCs/>
          <w:sz w:val="26"/>
          <w:szCs w:val="26"/>
        </w:rPr>
        <w:t>B</w:t>
      </w:r>
    </w:p>
  </w:comment>
  <w:comment w:id="9" w:author="Edward Howell" w:date="2022-04-19T13:14:00Z" w:initials="EH">
    <w:p w14:paraId="1A31137B" w14:textId="318E3B34" w:rsidR="005F6A87" w:rsidRDefault="005F6A87">
      <w:pPr>
        <w:pStyle w:val="CommentText"/>
      </w:pPr>
      <w:r>
        <w:rPr>
          <w:rStyle w:val="CommentReference"/>
        </w:rPr>
        <w:annotationRef/>
      </w:r>
      <w:r>
        <w:t>Great intro. Now add one more sentence here about the massive climate impact this could have</w:t>
      </w:r>
    </w:p>
  </w:comment>
  <w:comment w:id="10" w:author="Edward Howell" w:date="2022-04-19T13:21:00Z" w:initials="EH">
    <w:p w14:paraId="460F0787" w14:textId="64ED1AED" w:rsidR="005F6A87" w:rsidRDefault="005F6A87">
      <w:pPr>
        <w:pStyle w:val="CommentText"/>
      </w:pPr>
      <w:r>
        <w:rPr>
          <w:rStyle w:val="CommentReference"/>
        </w:rPr>
        <w:annotationRef/>
      </w:r>
      <w:r>
        <w:t xml:space="preserve">Let’s check-in during your conference about how to best integrate this source. I need to see the citation </w:t>
      </w:r>
      <w:proofErr w:type="gramStart"/>
      <w:r>
        <w:t>in order to</w:t>
      </w:r>
      <w:proofErr w:type="gramEnd"/>
      <w:r>
        <w:t xml:space="preserve"> help. I believe it should read as “</w:t>
      </w:r>
      <w:r w:rsidRPr="005F6A87">
        <w:t>Xian</w:t>
      </w:r>
      <w:r>
        <w:t>g et al”</w:t>
      </w:r>
    </w:p>
  </w:comment>
  <w:comment w:id="11" w:author="Edward Howell" w:date="2022-04-19T13:24:00Z" w:initials="EH">
    <w:p w14:paraId="34D62761" w14:textId="739416ED" w:rsidR="0010011C" w:rsidRDefault="0010011C">
      <w:pPr>
        <w:pStyle w:val="CommentText"/>
      </w:pPr>
      <w:r>
        <w:rPr>
          <w:rStyle w:val="CommentReference"/>
        </w:rPr>
        <w:annotationRef/>
      </w:r>
      <w:r>
        <w:t>You could introduce this quote more effectively by adding more context before it. We can talk about how to make this change at your conference.</w:t>
      </w:r>
    </w:p>
  </w:comment>
  <w:comment w:id="12" w:author="Edward Howell" w:date="2022-04-19T13:27:00Z" w:initials="EH">
    <w:p w14:paraId="35C0A9A6" w14:textId="3A85D81F" w:rsidR="0010011C" w:rsidRDefault="0010011C">
      <w:pPr>
        <w:pStyle w:val="CommentText"/>
      </w:pPr>
      <w:r>
        <w:rPr>
          <w:rStyle w:val="CommentReference"/>
        </w:rPr>
        <w:annotationRef/>
      </w:r>
      <w:r>
        <w:t>You’ll need to add more context and explanation here to explain why this is better.</w:t>
      </w:r>
    </w:p>
  </w:comment>
  <w:comment w:id="15" w:author="Edward Howell" w:date="2022-04-19T13:11:00Z" w:initials="EH">
    <w:p w14:paraId="7EE5A340" w14:textId="184DB1E0" w:rsidR="003172A7" w:rsidRDefault="003172A7">
      <w:pPr>
        <w:pStyle w:val="CommentText"/>
      </w:pPr>
      <w:r>
        <w:rPr>
          <w:rStyle w:val="CommentReference"/>
        </w:rPr>
        <w:annotationRef/>
      </w:r>
      <w:r>
        <w:t>Be sure to add your References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208B4" w15:done="0"/>
  <w15:commentEx w15:paraId="1A31137B" w15:done="0"/>
  <w15:commentEx w15:paraId="460F0787" w15:done="0"/>
  <w15:commentEx w15:paraId="34D62761" w15:done="0"/>
  <w15:commentEx w15:paraId="35C0A9A6" w15:done="0"/>
  <w15:commentEx w15:paraId="7EE5A3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37BE" w16cex:dateUtc="2022-04-19T17:29:00Z"/>
  <w16cex:commentExtensible w16cex:durableId="26093447" w16cex:dateUtc="2022-04-19T17:14:00Z"/>
  <w16cex:commentExtensible w16cex:durableId="260935C0" w16cex:dateUtc="2022-04-19T17:21:00Z"/>
  <w16cex:commentExtensible w16cex:durableId="26093694" w16cex:dateUtc="2022-04-19T17:24:00Z"/>
  <w16cex:commentExtensible w16cex:durableId="26093725" w16cex:dateUtc="2022-04-19T17:27:00Z"/>
  <w16cex:commentExtensible w16cex:durableId="26093377" w16cex:dateUtc="2022-04-19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208B4" w16cid:durableId="260937BE"/>
  <w16cid:commentId w16cid:paraId="1A31137B" w16cid:durableId="26093447"/>
  <w16cid:commentId w16cid:paraId="460F0787" w16cid:durableId="260935C0"/>
  <w16cid:commentId w16cid:paraId="34D62761" w16cid:durableId="26093694"/>
  <w16cid:commentId w16cid:paraId="35C0A9A6" w16cid:durableId="26093725"/>
  <w16cid:commentId w16cid:paraId="7EE5A340" w16cid:durableId="260933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ard Howell">
    <w15:presenceInfo w15:providerId="AD" w15:userId="S::howelle@rowan.edu::111ede9e-49f2-45db-b8bb-dd8216545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3C"/>
    <w:rsid w:val="000030EC"/>
    <w:rsid w:val="00005BC0"/>
    <w:rsid w:val="00037AB0"/>
    <w:rsid w:val="000457D3"/>
    <w:rsid w:val="00075C6B"/>
    <w:rsid w:val="0009085B"/>
    <w:rsid w:val="00092881"/>
    <w:rsid w:val="000956C9"/>
    <w:rsid w:val="000C2FAC"/>
    <w:rsid w:val="000F0C96"/>
    <w:rsid w:val="0010011C"/>
    <w:rsid w:val="00104348"/>
    <w:rsid w:val="00107803"/>
    <w:rsid w:val="00116EEE"/>
    <w:rsid w:val="001254F7"/>
    <w:rsid w:val="0014716C"/>
    <w:rsid w:val="00150406"/>
    <w:rsid w:val="0015213E"/>
    <w:rsid w:val="001626E1"/>
    <w:rsid w:val="0016512B"/>
    <w:rsid w:val="00183512"/>
    <w:rsid w:val="00192481"/>
    <w:rsid w:val="001964C0"/>
    <w:rsid w:val="001E4126"/>
    <w:rsid w:val="001E4855"/>
    <w:rsid w:val="001E498C"/>
    <w:rsid w:val="001E56AE"/>
    <w:rsid w:val="001F7EF7"/>
    <w:rsid w:val="00210691"/>
    <w:rsid w:val="0021204F"/>
    <w:rsid w:val="002354D4"/>
    <w:rsid w:val="0026171F"/>
    <w:rsid w:val="0027387E"/>
    <w:rsid w:val="00273FAC"/>
    <w:rsid w:val="002808E5"/>
    <w:rsid w:val="00283DD7"/>
    <w:rsid w:val="002B0E0E"/>
    <w:rsid w:val="002C702C"/>
    <w:rsid w:val="002D7340"/>
    <w:rsid w:val="00303FD2"/>
    <w:rsid w:val="00306019"/>
    <w:rsid w:val="00313F52"/>
    <w:rsid w:val="003168B8"/>
    <w:rsid w:val="003172A7"/>
    <w:rsid w:val="0032150A"/>
    <w:rsid w:val="0032617A"/>
    <w:rsid w:val="00337A09"/>
    <w:rsid w:val="00350611"/>
    <w:rsid w:val="003514EF"/>
    <w:rsid w:val="00364213"/>
    <w:rsid w:val="00364D8C"/>
    <w:rsid w:val="00370E2B"/>
    <w:rsid w:val="003741EC"/>
    <w:rsid w:val="003805D6"/>
    <w:rsid w:val="003A4125"/>
    <w:rsid w:val="003B0B71"/>
    <w:rsid w:val="003D6530"/>
    <w:rsid w:val="003E2A2F"/>
    <w:rsid w:val="003F5C21"/>
    <w:rsid w:val="00402546"/>
    <w:rsid w:val="00406691"/>
    <w:rsid w:val="00407342"/>
    <w:rsid w:val="00410517"/>
    <w:rsid w:val="00434D11"/>
    <w:rsid w:val="00446573"/>
    <w:rsid w:val="00464049"/>
    <w:rsid w:val="004640ED"/>
    <w:rsid w:val="00465027"/>
    <w:rsid w:val="00470CE1"/>
    <w:rsid w:val="004827E5"/>
    <w:rsid w:val="00484FCB"/>
    <w:rsid w:val="00490A7E"/>
    <w:rsid w:val="0049222F"/>
    <w:rsid w:val="004A64DF"/>
    <w:rsid w:val="004D6ABB"/>
    <w:rsid w:val="004E7DA3"/>
    <w:rsid w:val="005023E4"/>
    <w:rsid w:val="0050313B"/>
    <w:rsid w:val="0051380D"/>
    <w:rsid w:val="005341C5"/>
    <w:rsid w:val="0053713F"/>
    <w:rsid w:val="00556735"/>
    <w:rsid w:val="005B0635"/>
    <w:rsid w:val="005D1E9F"/>
    <w:rsid w:val="005D7CFE"/>
    <w:rsid w:val="005E507A"/>
    <w:rsid w:val="005E5BBD"/>
    <w:rsid w:val="005F6A87"/>
    <w:rsid w:val="00630E01"/>
    <w:rsid w:val="00673B05"/>
    <w:rsid w:val="00676C23"/>
    <w:rsid w:val="00682919"/>
    <w:rsid w:val="00684448"/>
    <w:rsid w:val="006920B6"/>
    <w:rsid w:val="006931F2"/>
    <w:rsid w:val="0069643F"/>
    <w:rsid w:val="006A4B2B"/>
    <w:rsid w:val="006A6CC3"/>
    <w:rsid w:val="006C3EFA"/>
    <w:rsid w:val="006E4036"/>
    <w:rsid w:val="006F0B79"/>
    <w:rsid w:val="006F55CF"/>
    <w:rsid w:val="00714F55"/>
    <w:rsid w:val="00732D4D"/>
    <w:rsid w:val="0074408F"/>
    <w:rsid w:val="00745B8B"/>
    <w:rsid w:val="00750121"/>
    <w:rsid w:val="0075155C"/>
    <w:rsid w:val="00754EB6"/>
    <w:rsid w:val="00782934"/>
    <w:rsid w:val="00784EEF"/>
    <w:rsid w:val="00790215"/>
    <w:rsid w:val="007926C4"/>
    <w:rsid w:val="007935B5"/>
    <w:rsid w:val="0079472B"/>
    <w:rsid w:val="007B73B7"/>
    <w:rsid w:val="007C60F7"/>
    <w:rsid w:val="007E4ACC"/>
    <w:rsid w:val="007F2A2A"/>
    <w:rsid w:val="007F3684"/>
    <w:rsid w:val="00804052"/>
    <w:rsid w:val="0080408E"/>
    <w:rsid w:val="00820151"/>
    <w:rsid w:val="008376B9"/>
    <w:rsid w:val="00840458"/>
    <w:rsid w:val="0084530C"/>
    <w:rsid w:val="00861A6B"/>
    <w:rsid w:val="00877F70"/>
    <w:rsid w:val="00897C45"/>
    <w:rsid w:val="008A35EA"/>
    <w:rsid w:val="008B35F7"/>
    <w:rsid w:val="008C38D0"/>
    <w:rsid w:val="008C5A21"/>
    <w:rsid w:val="008D2766"/>
    <w:rsid w:val="008D3384"/>
    <w:rsid w:val="008D6F3B"/>
    <w:rsid w:val="008E6203"/>
    <w:rsid w:val="008F302B"/>
    <w:rsid w:val="008F3C0F"/>
    <w:rsid w:val="00903006"/>
    <w:rsid w:val="00951138"/>
    <w:rsid w:val="0095505E"/>
    <w:rsid w:val="00963B28"/>
    <w:rsid w:val="009765E4"/>
    <w:rsid w:val="00976AC2"/>
    <w:rsid w:val="00983D17"/>
    <w:rsid w:val="0098666E"/>
    <w:rsid w:val="009B2050"/>
    <w:rsid w:val="009B2C6D"/>
    <w:rsid w:val="009C3BC9"/>
    <w:rsid w:val="009C42B7"/>
    <w:rsid w:val="009C7A3F"/>
    <w:rsid w:val="009D018D"/>
    <w:rsid w:val="009D10A4"/>
    <w:rsid w:val="00A077BD"/>
    <w:rsid w:val="00A07E06"/>
    <w:rsid w:val="00A2704C"/>
    <w:rsid w:val="00A41B5C"/>
    <w:rsid w:val="00A53142"/>
    <w:rsid w:val="00A742CE"/>
    <w:rsid w:val="00A745D5"/>
    <w:rsid w:val="00A86640"/>
    <w:rsid w:val="00AB03AE"/>
    <w:rsid w:val="00AB09A6"/>
    <w:rsid w:val="00AC1216"/>
    <w:rsid w:val="00B0149E"/>
    <w:rsid w:val="00B03526"/>
    <w:rsid w:val="00B05BF3"/>
    <w:rsid w:val="00B14561"/>
    <w:rsid w:val="00B2584A"/>
    <w:rsid w:val="00B35AD9"/>
    <w:rsid w:val="00B40399"/>
    <w:rsid w:val="00B44ED6"/>
    <w:rsid w:val="00B711C3"/>
    <w:rsid w:val="00B712B8"/>
    <w:rsid w:val="00C00283"/>
    <w:rsid w:val="00C03138"/>
    <w:rsid w:val="00C06E18"/>
    <w:rsid w:val="00C1507B"/>
    <w:rsid w:val="00C25320"/>
    <w:rsid w:val="00C35FE0"/>
    <w:rsid w:val="00C45941"/>
    <w:rsid w:val="00C53B19"/>
    <w:rsid w:val="00C658C6"/>
    <w:rsid w:val="00C74A7A"/>
    <w:rsid w:val="00C85A59"/>
    <w:rsid w:val="00C87898"/>
    <w:rsid w:val="00C94692"/>
    <w:rsid w:val="00CA3132"/>
    <w:rsid w:val="00CE168E"/>
    <w:rsid w:val="00CE1A30"/>
    <w:rsid w:val="00D05C5D"/>
    <w:rsid w:val="00D1034E"/>
    <w:rsid w:val="00D32E22"/>
    <w:rsid w:val="00D414F5"/>
    <w:rsid w:val="00D45025"/>
    <w:rsid w:val="00D47B1A"/>
    <w:rsid w:val="00D579D9"/>
    <w:rsid w:val="00D61413"/>
    <w:rsid w:val="00D67271"/>
    <w:rsid w:val="00D74EDB"/>
    <w:rsid w:val="00D9289B"/>
    <w:rsid w:val="00D93B7A"/>
    <w:rsid w:val="00D93B7C"/>
    <w:rsid w:val="00D97C31"/>
    <w:rsid w:val="00DA261A"/>
    <w:rsid w:val="00DB043B"/>
    <w:rsid w:val="00DB0BD9"/>
    <w:rsid w:val="00DD172F"/>
    <w:rsid w:val="00DE287B"/>
    <w:rsid w:val="00DE7B34"/>
    <w:rsid w:val="00DF2DD2"/>
    <w:rsid w:val="00E006B3"/>
    <w:rsid w:val="00E05068"/>
    <w:rsid w:val="00E15A00"/>
    <w:rsid w:val="00E36C09"/>
    <w:rsid w:val="00E46D7A"/>
    <w:rsid w:val="00E648E6"/>
    <w:rsid w:val="00E8554E"/>
    <w:rsid w:val="00E9122E"/>
    <w:rsid w:val="00E97C66"/>
    <w:rsid w:val="00EA1B78"/>
    <w:rsid w:val="00EB086F"/>
    <w:rsid w:val="00EB61B5"/>
    <w:rsid w:val="00EB6862"/>
    <w:rsid w:val="00ED174B"/>
    <w:rsid w:val="00EE5CAF"/>
    <w:rsid w:val="00EF3C7E"/>
    <w:rsid w:val="00F05993"/>
    <w:rsid w:val="00F05E44"/>
    <w:rsid w:val="00F0725F"/>
    <w:rsid w:val="00F147C6"/>
    <w:rsid w:val="00F16CAA"/>
    <w:rsid w:val="00F36339"/>
    <w:rsid w:val="00F5269E"/>
    <w:rsid w:val="00F61C8C"/>
    <w:rsid w:val="00F72605"/>
    <w:rsid w:val="00F7336E"/>
    <w:rsid w:val="00F749BC"/>
    <w:rsid w:val="00F75F14"/>
    <w:rsid w:val="00F902B8"/>
    <w:rsid w:val="00F926BA"/>
    <w:rsid w:val="00FA2797"/>
    <w:rsid w:val="00FB0CE1"/>
    <w:rsid w:val="00FB21E5"/>
    <w:rsid w:val="00FB543C"/>
    <w:rsid w:val="00FC1EC6"/>
    <w:rsid w:val="00FF25CA"/>
    <w:rsid w:val="00FF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3518"/>
  <w15:chartTrackingRefBased/>
  <w15:docId w15:val="{7152A070-4844-4FFB-9D7C-D35B7919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71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808E5"/>
    <w:rPr>
      <w:color w:val="808080"/>
    </w:rPr>
  </w:style>
  <w:style w:type="paragraph" w:styleId="NormalWeb">
    <w:name w:val="Normal (Web)"/>
    <w:basedOn w:val="Normal"/>
    <w:uiPriority w:val="99"/>
    <w:unhideWhenUsed/>
    <w:rsid w:val="00196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64C0"/>
  </w:style>
  <w:style w:type="character" w:styleId="CommentReference">
    <w:name w:val="annotation reference"/>
    <w:basedOn w:val="DefaultParagraphFont"/>
    <w:uiPriority w:val="99"/>
    <w:semiHidden/>
    <w:unhideWhenUsed/>
    <w:rsid w:val="003172A7"/>
    <w:rPr>
      <w:sz w:val="16"/>
      <w:szCs w:val="16"/>
    </w:rPr>
  </w:style>
  <w:style w:type="paragraph" w:styleId="CommentText">
    <w:name w:val="annotation text"/>
    <w:basedOn w:val="Normal"/>
    <w:link w:val="CommentTextChar"/>
    <w:uiPriority w:val="99"/>
    <w:semiHidden/>
    <w:unhideWhenUsed/>
    <w:rsid w:val="003172A7"/>
    <w:pPr>
      <w:spacing w:line="240" w:lineRule="auto"/>
    </w:pPr>
    <w:rPr>
      <w:sz w:val="20"/>
      <w:szCs w:val="20"/>
    </w:rPr>
  </w:style>
  <w:style w:type="character" w:customStyle="1" w:styleId="CommentTextChar">
    <w:name w:val="Comment Text Char"/>
    <w:basedOn w:val="DefaultParagraphFont"/>
    <w:link w:val="CommentText"/>
    <w:uiPriority w:val="99"/>
    <w:semiHidden/>
    <w:rsid w:val="003172A7"/>
    <w:rPr>
      <w:sz w:val="20"/>
      <w:szCs w:val="20"/>
    </w:rPr>
  </w:style>
  <w:style w:type="paragraph" w:styleId="CommentSubject">
    <w:name w:val="annotation subject"/>
    <w:basedOn w:val="CommentText"/>
    <w:next w:val="CommentText"/>
    <w:link w:val="CommentSubjectChar"/>
    <w:uiPriority w:val="99"/>
    <w:semiHidden/>
    <w:unhideWhenUsed/>
    <w:rsid w:val="003172A7"/>
    <w:rPr>
      <w:b/>
      <w:bCs/>
    </w:rPr>
  </w:style>
  <w:style w:type="character" w:customStyle="1" w:styleId="CommentSubjectChar">
    <w:name w:val="Comment Subject Char"/>
    <w:basedOn w:val="CommentTextChar"/>
    <w:link w:val="CommentSubject"/>
    <w:uiPriority w:val="99"/>
    <w:semiHidden/>
    <w:rsid w:val="003172A7"/>
    <w:rPr>
      <w:b/>
      <w:bCs/>
      <w:sz w:val="20"/>
      <w:szCs w:val="20"/>
    </w:rPr>
  </w:style>
  <w:style w:type="paragraph" w:styleId="Revision">
    <w:name w:val="Revision"/>
    <w:hidden/>
    <w:uiPriority w:val="99"/>
    <w:semiHidden/>
    <w:rsid w:val="005F6A87"/>
    <w:pPr>
      <w:spacing w:after="0" w:line="240" w:lineRule="auto"/>
    </w:pPr>
  </w:style>
  <w:style w:type="character" w:styleId="Hyperlink">
    <w:name w:val="Hyperlink"/>
    <w:basedOn w:val="DefaultParagraphFont"/>
    <w:uiPriority w:val="99"/>
    <w:unhideWhenUsed/>
    <w:rsid w:val="005F6A87"/>
    <w:rPr>
      <w:color w:val="0563C1" w:themeColor="hyperlink"/>
      <w:u w:val="single"/>
    </w:rPr>
  </w:style>
  <w:style w:type="character" w:styleId="UnresolvedMention">
    <w:name w:val="Unresolved Mention"/>
    <w:basedOn w:val="DefaultParagraphFont"/>
    <w:uiPriority w:val="99"/>
    <w:semiHidden/>
    <w:unhideWhenUsed/>
    <w:rsid w:val="005F6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2662">
      <w:bodyDiv w:val="1"/>
      <w:marLeft w:val="0"/>
      <w:marRight w:val="0"/>
      <w:marTop w:val="0"/>
      <w:marBottom w:val="0"/>
      <w:divBdr>
        <w:top w:val="none" w:sz="0" w:space="0" w:color="auto"/>
        <w:left w:val="none" w:sz="0" w:space="0" w:color="auto"/>
        <w:bottom w:val="none" w:sz="0" w:space="0" w:color="auto"/>
        <w:right w:val="none" w:sz="0" w:space="0" w:color="auto"/>
      </w:divBdr>
    </w:div>
    <w:div w:id="147945679">
      <w:bodyDiv w:val="1"/>
      <w:marLeft w:val="0"/>
      <w:marRight w:val="0"/>
      <w:marTop w:val="0"/>
      <w:marBottom w:val="0"/>
      <w:divBdr>
        <w:top w:val="none" w:sz="0" w:space="0" w:color="auto"/>
        <w:left w:val="none" w:sz="0" w:space="0" w:color="auto"/>
        <w:bottom w:val="none" w:sz="0" w:space="0" w:color="auto"/>
        <w:right w:val="none" w:sz="0" w:space="0" w:color="auto"/>
      </w:divBdr>
    </w:div>
    <w:div w:id="341317595">
      <w:bodyDiv w:val="1"/>
      <w:marLeft w:val="0"/>
      <w:marRight w:val="0"/>
      <w:marTop w:val="0"/>
      <w:marBottom w:val="0"/>
      <w:divBdr>
        <w:top w:val="none" w:sz="0" w:space="0" w:color="auto"/>
        <w:left w:val="none" w:sz="0" w:space="0" w:color="auto"/>
        <w:bottom w:val="none" w:sz="0" w:space="0" w:color="auto"/>
        <w:right w:val="none" w:sz="0" w:space="0" w:color="auto"/>
      </w:divBdr>
    </w:div>
    <w:div w:id="499976678">
      <w:bodyDiv w:val="1"/>
      <w:marLeft w:val="0"/>
      <w:marRight w:val="0"/>
      <w:marTop w:val="0"/>
      <w:marBottom w:val="0"/>
      <w:divBdr>
        <w:top w:val="none" w:sz="0" w:space="0" w:color="auto"/>
        <w:left w:val="none" w:sz="0" w:space="0" w:color="auto"/>
        <w:bottom w:val="none" w:sz="0" w:space="0" w:color="auto"/>
        <w:right w:val="none" w:sz="0" w:space="0" w:color="auto"/>
      </w:divBdr>
    </w:div>
    <w:div w:id="693533713">
      <w:bodyDiv w:val="1"/>
      <w:marLeft w:val="0"/>
      <w:marRight w:val="0"/>
      <w:marTop w:val="0"/>
      <w:marBottom w:val="0"/>
      <w:divBdr>
        <w:top w:val="none" w:sz="0" w:space="0" w:color="auto"/>
        <w:left w:val="none" w:sz="0" w:space="0" w:color="auto"/>
        <w:bottom w:val="none" w:sz="0" w:space="0" w:color="auto"/>
        <w:right w:val="none" w:sz="0" w:space="0" w:color="auto"/>
      </w:divBdr>
    </w:div>
    <w:div w:id="1173372540">
      <w:bodyDiv w:val="1"/>
      <w:marLeft w:val="0"/>
      <w:marRight w:val="0"/>
      <w:marTop w:val="0"/>
      <w:marBottom w:val="0"/>
      <w:divBdr>
        <w:top w:val="none" w:sz="0" w:space="0" w:color="auto"/>
        <w:left w:val="none" w:sz="0" w:space="0" w:color="auto"/>
        <w:bottom w:val="none" w:sz="0" w:space="0" w:color="auto"/>
        <w:right w:val="none" w:sz="0" w:space="0" w:color="auto"/>
      </w:divBdr>
    </w:div>
    <w:div w:id="1647587863">
      <w:bodyDiv w:val="1"/>
      <w:marLeft w:val="0"/>
      <w:marRight w:val="0"/>
      <w:marTop w:val="0"/>
      <w:marBottom w:val="0"/>
      <w:divBdr>
        <w:top w:val="none" w:sz="0" w:space="0" w:color="auto"/>
        <w:left w:val="none" w:sz="0" w:space="0" w:color="auto"/>
        <w:bottom w:val="none" w:sz="0" w:space="0" w:color="auto"/>
        <w:right w:val="none" w:sz="0" w:space="0" w:color="auto"/>
      </w:divBdr>
    </w:div>
    <w:div w:id="1655645583">
      <w:bodyDiv w:val="1"/>
      <w:marLeft w:val="0"/>
      <w:marRight w:val="0"/>
      <w:marTop w:val="0"/>
      <w:marBottom w:val="0"/>
      <w:divBdr>
        <w:top w:val="none" w:sz="0" w:space="0" w:color="auto"/>
        <w:left w:val="none" w:sz="0" w:space="0" w:color="auto"/>
        <w:bottom w:val="none" w:sz="0" w:space="0" w:color="auto"/>
        <w:right w:val="none" w:sz="0" w:space="0" w:color="auto"/>
      </w:divBdr>
    </w:div>
    <w:div w:id="1841266616">
      <w:bodyDiv w:val="1"/>
      <w:marLeft w:val="0"/>
      <w:marRight w:val="0"/>
      <w:marTop w:val="0"/>
      <w:marBottom w:val="0"/>
      <w:divBdr>
        <w:top w:val="none" w:sz="0" w:space="0" w:color="auto"/>
        <w:left w:val="none" w:sz="0" w:space="0" w:color="auto"/>
        <w:bottom w:val="none" w:sz="0" w:space="0" w:color="auto"/>
        <w:right w:val="none" w:sz="0" w:space="0" w:color="auto"/>
      </w:divBdr>
    </w:div>
    <w:div w:id="19957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Sharpe, Aidan Michael</dc:creator>
  <cp:keywords/>
  <dc:description/>
  <cp:lastModifiedBy>Edward Howell</cp:lastModifiedBy>
  <cp:revision>5</cp:revision>
  <dcterms:created xsi:type="dcterms:W3CDTF">2022-04-19T17:10:00Z</dcterms:created>
  <dcterms:modified xsi:type="dcterms:W3CDTF">2022-04-19T17:29:00Z</dcterms:modified>
</cp:coreProperties>
</file>