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1873" w14:textId="25C7ED0C" w:rsidR="00185E50" w:rsidRDefault="00A26F78" w:rsidP="00A4322E">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M</w:t>
      </w:r>
      <w:commentRangeEnd w:id="0"/>
      <w:r w:rsidR="007A29A9">
        <w:rPr>
          <w:rStyle w:val="CommentReference"/>
        </w:rPr>
        <w:commentReference w:id="0"/>
      </w:r>
      <w:r>
        <w:rPr>
          <w:rFonts w:ascii="Times New Roman" w:hAnsi="Times New Roman" w:cs="Times New Roman"/>
          <w:sz w:val="24"/>
          <w:szCs w:val="24"/>
        </w:rPr>
        <w:t>itigating the devastating effects of climate change is a daunting task. Humanity has an ever-increasing hunger for energy with no signs of slowing down. Pollution is growing threat to the well-being of life as we know it</w:t>
      </w:r>
      <w:r w:rsidR="00D07184">
        <w:rPr>
          <w:rFonts w:ascii="Times New Roman" w:hAnsi="Times New Roman" w:cs="Times New Roman"/>
          <w:sz w:val="24"/>
          <w:szCs w:val="24"/>
        </w:rPr>
        <w:t xml:space="preserve">, and for many the future looks bleak. But it is not all bad news. </w:t>
      </w:r>
      <w:r w:rsidR="00185E50">
        <w:rPr>
          <w:rFonts w:ascii="Times New Roman" w:hAnsi="Times New Roman" w:cs="Times New Roman"/>
          <w:sz w:val="24"/>
          <w:szCs w:val="24"/>
        </w:rPr>
        <w:t>Resource efficiency is growing at an exponential rate, and t</w:t>
      </w:r>
      <w:r w:rsidR="00D07184">
        <w:rPr>
          <w:rFonts w:ascii="Times New Roman" w:hAnsi="Times New Roman" w:cs="Times New Roman"/>
          <w:sz w:val="24"/>
          <w:szCs w:val="24"/>
        </w:rPr>
        <w:t>he United Nations has predicted that absolute poverty</w:t>
      </w:r>
      <w:ins w:id="1" w:author="Edward Howell" w:date="2022-03-08T12:38:00Z">
        <w:r w:rsidR="009C6093">
          <w:rPr>
            <w:rFonts w:ascii="Times New Roman" w:hAnsi="Times New Roman" w:cs="Times New Roman"/>
            <w:sz w:val="24"/>
            <w:szCs w:val="24"/>
          </w:rPr>
          <w:t>,</w:t>
        </w:r>
      </w:ins>
      <w:r w:rsidR="00D07184">
        <w:rPr>
          <w:rFonts w:ascii="Times New Roman" w:hAnsi="Times New Roman" w:cs="Times New Roman"/>
          <w:sz w:val="24"/>
          <w:szCs w:val="24"/>
        </w:rPr>
        <w:t xml:space="preserve"> defined as less than $1</w:t>
      </w:r>
      <w:r w:rsidR="003C738A">
        <w:rPr>
          <w:rFonts w:ascii="Times New Roman" w:hAnsi="Times New Roman" w:cs="Times New Roman"/>
          <w:sz w:val="24"/>
          <w:szCs w:val="24"/>
        </w:rPr>
        <w:t>.</w:t>
      </w:r>
      <w:r w:rsidR="001329B7">
        <w:rPr>
          <w:rFonts w:ascii="Times New Roman" w:hAnsi="Times New Roman" w:cs="Times New Roman"/>
          <w:sz w:val="24"/>
          <w:szCs w:val="24"/>
        </w:rPr>
        <w:t>90</w:t>
      </w:r>
      <w:r w:rsidR="00D07184">
        <w:rPr>
          <w:rFonts w:ascii="Times New Roman" w:hAnsi="Times New Roman" w:cs="Times New Roman"/>
          <w:sz w:val="24"/>
          <w:szCs w:val="24"/>
        </w:rPr>
        <w:t xml:space="preserve"> per day</w:t>
      </w:r>
      <w:ins w:id="2" w:author="Edward Howell" w:date="2022-03-08T12:38:00Z">
        <w:r w:rsidR="009C6093">
          <w:rPr>
            <w:rFonts w:ascii="Times New Roman" w:hAnsi="Times New Roman" w:cs="Times New Roman"/>
            <w:sz w:val="24"/>
            <w:szCs w:val="24"/>
          </w:rPr>
          <w:t>,</w:t>
        </w:r>
      </w:ins>
      <w:r w:rsidR="00D07184">
        <w:rPr>
          <w:rFonts w:ascii="Times New Roman" w:hAnsi="Times New Roman" w:cs="Times New Roman"/>
          <w:sz w:val="24"/>
          <w:szCs w:val="24"/>
        </w:rPr>
        <w:t xml:space="preserve"> is on track to be exterminated by 2030</w:t>
      </w:r>
      <w:commentRangeStart w:id="3"/>
      <w:r w:rsidR="00D07184">
        <w:rPr>
          <w:rFonts w:ascii="Times New Roman" w:hAnsi="Times New Roman" w:cs="Times New Roman"/>
          <w:sz w:val="24"/>
          <w:szCs w:val="24"/>
        </w:rPr>
        <w:t>.</w:t>
      </w:r>
      <w:commentRangeEnd w:id="3"/>
      <w:r w:rsidR="009C6093">
        <w:rPr>
          <w:rStyle w:val="CommentReference"/>
        </w:rPr>
        <w:commentReference w:id="3"/>
      </w:r>
      <w:r w:rsidR="00185E50">
        <w:rPr>
          <w:rFonts w:ascii="Times New Roman" w:hAnsi="Times New Roman" w:cs="Times New Roman"/>
          <w:sz w:val="24"/>
          <w:szCs w:val="24"/>
        </w:rPr>
        <w:t xml:space="preserve"> While climate change is certainly a difficult problem to grapple with, much of the consensus seems to be that there is a solution however radical or unrealistic it may seem. The most widespread solutions rely on human ingenuity to develop innovative technologies in an incremental process towards </w:t>
      </w:r>
      <w:r w:rsidR="0086674A">
        <w:rPr>
          <w:rFonts w:ascii="Times New Roman" w:hAnsi="Times New Roman" w:cs="Times New Roman"/>
          <w:sz w:val="24"/>
          <w:szCs w:val="24"/>
        </w:rPr>
        <w:t xml:space="preserve">a sustainable future. </w:t>
      </w:r>
      <w:r w:rsidR="00FD0808">
        <w:rPr>
          <w:rFonts w:ascii="Times New Roman" w:hAnsi="Times New Roman" w:cs="Times New Roman"/>
          <w:sz w:val="24"/>
          <w:szCs w:val="24"/>
        </w:rPr>
        <w:t xml:space="preserve">The </w:t>
      </w:r>
      <w:r w:rsidR="005917FE">
        <w:rPr>
          <w:rFonts w:ascii="Times New Roman" w:hAnsi="Times New Roman" w:cs="Times New Roman"/>
          <w:sz w:val="24"/>
          <w:szCs w:val="24"/>
        </w:rPr>
        <w:t>best</w:t>
      </w:r>
      <w:r w:rsidR="00FD0808">
        <w:rPr>
          <w:rFonts w:ascii="Times New Roman" w:hAnsi="Times New Roman" w:cs="Times New Roman"/>
          <w:sz w:val="24"/>
          <w:szCs w:val="24"/>
        </w:rPr>
        <w:t xml:space="preserve"> chance </w:t>
      </w:r>
      <w:r w:rsidR="005917FE">
        <w:rPr>
          <w:rFonts w:ascii="Times New Roman" w:hAnsi="Times New Roman" w:cs="Times New Roman"/>
          <w:sz w:val="24"/>
          <w:szCs w:val="24"/>
        </w:rPr>
        <w:t>for</w:t>
      </w:r>
      <w:r w:rsidR="00FD0808">
        <w:rPr>
          <w:rFonts w:ascii="Times New Roman" w:hAnsi="Times New Roman" w:cs="Times New Roman"/>
          <w:sz w:val="24"/>
          <w:szCs w:val="24"/>
        </w:rPr>
        <w:t xml:space="preserve"> success </w:t>
      </w:r>
      <w:r w:rsidR="005917FE">
        <w:rPr>
          <w:rFonts w:ascii="Times New Roman" w:hAnsi="Times New Roman" w:cs="Times New Roman"/>
          <w:sz w:val="24"/>
          <w:szCs w:val="24"/>
        </w:rPr>
        <w:t>comes from</w:t>
      </w:r>
      <w:r w:rsidR="00FD0808">
        <w:rPr>
          <w:rFonts w:ascii="Times New Roman" w:hAnsi="Times New Roman" w:cs="Times New Roman"/>
          <w:sz w:val="24"/>
          <w:szCs w:val="24"/>
        </w:rPr>
        <w:t xml:space="preserve"> f</w:t>
      </w:r>
      <w:r w:rsidR="0086674A">
        <w:rPr>
          <w:rFonts w:ascii="Times New Roman" w:hAnsi="Times New Roman" w:cs="Times New Roman"/>
          <w:sz w:val="24"/>
          <w:szCs w:val="24"/>
        </w:rPr>
        <w:t>irst restoring</w:t>
      </w:r>
      <w:r w:rsidR="00185E50">
        <w:rPr>
          <w:rFonts w:ascii="Times New Roman" w:hAnsi="Times New Roman" w:cs="Times New Roman"/>
          <w:sz w:val="24"/>
          <w:szCs w:val="24"/>
        </w:rPr>
        <w:t xml:space="preserve"> environmental damage</w:t>
      </w:r>
      <w:r w:rsidR="0086674A">
        <w:rPr>
          <w:rFonts w:ascii="Times New Roman" w:hAnsi="Times New Roman" w:cs="Times New Roman"/>
          <w:sz w:val="24"/>
          <w:szCs w:val="24"/>
        </w:rPr>
        <w:t xml:space="preserve">, followed by </w:t>
      </w:r>
      <w:r w:rsidR="009D26B7">
        <w:rPr>
          <w:rFonts w:ascii="Times New Roman" w:hAnsi="Times New Roman" w:cs="Times New Roman"/>
          <w:sz w:val="24"/>
          <w:szCs w:val="24"/>
        </w:rPr>
        <w:t>widespread</w:t>
      </w:r>
      <w:r w:rsidR="0086674A">
        <w:rPr>
          <w:rFonts w:ascii="Times New Roman" w:hAnsi="Times New Roman" w:cs="Times New Roman"/>
          <w:sz w:val="24"/>
          <w:szCs w:val="24"/>
        </w:rPr>
        <w:t xml:space="preserve"> </w:t>
      </w:r>
      <w:r w:rsidR="00FA4AB1">
        <w:rPr>
          <w:rFonts w:ascii="Times New Roman" w:hAnsi="Times New Roman" w:cs="Times New Roman"/>
          <w:sz w:val="24"/>
          <w:szCs w:val="24"/>
        </w:rPr>
        <w:t xml:space="preserve">sustainable </w:t>
      </w:r>
      <w:r w:rsidR="005917FE">
        <w:rPr>
          <w:rFonts w:ascii="Times New Roman" w:hAnsi="Times New Roman" w:cs="Times New Roman"/>
          <w:sz w:val="24"/>
          <w:szCs w:val="24"/>
        </w:rPr>
        <w:t xml:space="preserve">solutions to </w:t>
      </w:r>
      <w:r w:rsidR="0086674A">
        <w:rPr>
          <w:rFonts w:ascii="Times New Roman" w:hAnsi="Times New Roman" w:cs="Times New Roman"/>
          <w:sz w:val="24"/>
          <w:szCs w:val="24"/>
        </w:rPr>
        <w:t>resource acquisition and manufacturing</w:t>
      </w:r>
      <w:commentRangeStart w:id="4"/>
      <w:r w:rsidR="0086674A">
        <w:rPr>
          <w:rFonts w:ascii="Times New Roman" w:hAnsi="Times New Roman" w:cs="Times New Roman"/>
          <w:sz w:val="24"/>
          <w:szCs w:val="24"/>
        </w:rPr>
        <w:t>.</w:t>
      </w:r>
      <w:commentRangeEnd w:id="4"/>
      <w:r w:rsidR="009C6093">
        <w:rPr>
          <w:rStyle w:val="CommentReference"/>
        </w:rPr>
        <w:commentReference w:id="4"/>
      </w:r>
    </w:p>
    <w:p w14:paraId="5AE8EA49" w14:textId="7F83B763" w:rsidR="00C54B65" w:rsidRDefault="002C6D1C"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towards a </w:t>
      </w:r>
      <w:r w:rsidR="00345FBE">
        <w:rPr>
          <w:rFonts w:ascii="Times New Roman" w:hAnsi="Times New Roman" w:cs="Times New Roman"/>
          <w:sz w:val="24"/>
          <w:szCs w:val="24"/>
        </w:rPr>
        <w:t>clean future i</w:t>
      </w:r>
      <w:r w:rsidR="00A6227A">
        <w:rPr>
          <w:rFonts w:ascii="Times New Roman" w:hAnsi="Times New Roman" w:cs="Times New Roman"/>
          <w:sz w:val="24"/>
          <w:szCs w:val="24"/>
        </w:rPr>
        <w:t>s striving to</w:t>
      </w:r>
      <w:r w:rsidR="0086674A">
        <w:rPr>
          <w:rFonts w:ascii="Times New Roman" w:hAnsi="Times New Roman" w:cs="Times New Roman"/>
          <w:sz w:val="24"/>
          <w:szCs w:val="24"/>
        </w:rPr>
        <w:t xml:space="preserve"> wind back the clock and reverse the damage that has already been done</w:t>
      </w:r>
      <w:r w:rsidR="00F273BA">
        <w:rPr>
          <w:rFonts w:ascii="Times New Roman" w:hAnsi="Times New Roman" w:cs="Times New Roman"/>
          <w:sz w:val="24"/>
          <w:szCs w:val="24"/>
        </w:rPr>
        <w:t xml:space="preserve"> through technological means</w:t>
      </w:r>
      <w:r w:rsidR="0086674A">
        <w:rPr>
          <w:rFonts w:ascii="Times New Roman" w:hAnsi="Times New Roman" w:cs="Times New Roman"/>
          <w:sz w:val="24"/>
          <w:szCs w:val="24"/>
        </w:rPr>
        <w:t xml:space="preserve">. </w:t>
      </w:r>
      <w:r w:rsidR="001272D7">
        <w:rPr>
          <w:rFonts w:ascii="Times New Roman" w:hAnsi="Times New Roman" w:cs="Times New Roman"/>
          <w:sz w:val="24"/>
          <w:szCs w:val="24"/>
        </w:rPr>
        <w:t xml:space="preserve">One </w:t>
      </w:r>
      <w:r w:rsidR="00F273BA">
        <w:rPr>
          <w:rFonts w:ascii="Times New Roman" w:hAnsi="Times New Roman" w:cs="Times New Roman"/>
          <w:sz w:val="24"/>
          <w:szCs w:val="24"/>
        </w:rPr>
        <w:t>potentially</w:t>
      </w:r>
      <w:r w:rsidR="001272D7">
        <w:rPr>
          <w:rFonts w:ascii="Times New Roman" w:hAnsi="Times New Roman" w:cs="Times New Roman"/>
          <w:sz w:val="24"/>
          <w:szCs w:val="24"/>
        </w:rPr>
        <w:t xml:space="preserve"> effective solution is called “Solar Geoengineering.” What does that mean exactly? Breaking it down, it </w:t>
      </w:r>
      <w:r w:rsidR="00840D62">
        <w:rPr>
          <w:rFonts w:ascii="Times New Roman" w:hAnsi="Times New Roman" w:cs="Times New Roman"/>
          <w:sz w:val="24"/>
          <w:szCs w:val="24"/>
        </w:rPr>
        <w:t xml:space="preserve">is </w:t>
      </w:r>
      <w:r w:rsidR="001272D7">
        <w:rPr>
          <w:rFonts w:ascii="Times New Roman" w:hAnsi="Times New Roman" w:cs="Times New Roman"/>
          <w:sz w:val="24"/>
          <w:szCs w:val="24"/>
        </w:rPr>
        <w:t>engineering the earth on a global scale with regards to the sun and the energy that it provides.</w:t>
      </w:r>
      <w:r w:rsidR="001272D7" w:rsidRPr="001272D7">
        <w:t xml:space="preserve"> </w:t>
      </w:r>
      <w:r w:rsidR="001272D7" w:rsidRPr="001272D7">
        <w:rPr>
          <w:rFonts w:ascii="Times New Roman" w:hAnsi="Times New Roman" w:cs="Times New Roman"/>
          <w:sz w:val="24"/>
          <w:szCs w:val="24"/>
        </w:rPr>
        <w:t>In his essay, “Geoengineering is a bonkers plan, but it may be needed to tackle global warming”, Gernot Wagner claims that solar Geoengineering through atmospheric sulfur dioxide injection is a fast</w:t>
      </w:r>
      <w:r w:rsidR="001272D7">
        <w:rPr>
          <w:rFonts w:ascii="Times New Roman" w:hAnsi="Times New Roman" w:cs="Times New Roman"/>
          <w:sz w:val="24"/>
          <w:szCs w:val="24"/>
        </w:rPr>
        <w:t>,</w:t>
      </w:r>
      <w:r w:rsidR="001272D7" w:rsidRPr="001272D7">
        <w:rPr>
          <w:rFonts w:ascii="Times New Roman" w:hAnsi="Times New Roman" w:cs="Times New Roman"/>
          <w:sz w:val="24"/>
          <w:szCs w:val="24"/>
        </w:rPr>
        <w:t xml:space="preserve"> yet risky way to mitigate global warming. </w:t>
      </w:r>
    </w:p>
    <w:p w14:paraId="78741A90" w14:textId="3DFA320D" w:rsidR="0086674A" w:rsidRDefault="00C54B65"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Unfortunately, however, solar geoengineering</w:t>
      </w:r>
      <w:r w:rsidR="001272D7" w:rsidRPr="001272D7">
        <w:rPr>
          <w:rFonts w:ascii="Times New Roman" w:hAnsi="Times New Roman" w:cs="Times New Roman"/>
          <w:sz w:val="24"/>
          <w:szCs w:val="24"/>
        </w:rPr>
        <w:t xml:space="preserve"> has </w:t>
      </w:r>
      <w:r>
        <w:rPr>
          <w:rFonts w:ascii="Times New Roman" w:hAnsi="Times New Roman" w:cs="Times New Roman"/>
          <w:sz w:val="24"/>
          <w:szCs w:val="24"/>
        </w:rPr>
        <w:t xml:space="preserve">more than its fair share </w:t>
      </w:r>
      <w:r w:rsidR="001272D7" w:rsidRPr="001272D7">
        <w:rPr>
          <w:rFonts w:ascii="Times New Roman" w:hAnsi="Times New Roman" w:cs="Times New Roman"/>
          <w:sz w:val="24"/>
          <w:szCs w:val="24"/>
        </w:rPr>
        <w:t>drawbacks and risks</w:t>
      </w:r>
      <w:r>
        <w:rPr>
          <w:rFonts w:ascii="Times New Roman" w:hAnsi="Times New Roman" w:cs="Times New Roman"/>
          <w:sz w:val="24"/>
          <w:szCs w:val="24"/>
        </w:rPr>
        <w:t>: s</w:t>
      </w:r>
      <w:r w:rsidR="001272D7">
        <w:rPr>
          <w:rFonts w:ascii="Times New Roman" w:hAnsi="Times New Roman" w:cs="Times New Roman"/>
          <w:sz w:val="24"/>
          <w:szCs w:val="24"/>
        </w:rPr>
        <w:t>ulfur dioxide poisoning and</w:t>
      </w:r>
      <w:r>
        <w:rPr>
          <w:rFonts w:ascii="Times New Roman" w:hAnsi="Times New Roman" w:cs="Times New Roman"/>
          <w:sz w:val="24"/>
          <w:szCs w:val="24"/>
        </w:rPr>
        <w:t xml:space="preserve"> the potential to render solar panels effectively useless to name a few. Still, desperate problems require desperate solutions, and</w:t>
      </w:r>
      <w:r w:rsidR="001272D7" w:rsidRPr="001272D7">
        <w:rPr>
          <w:rFonts w:ascii="Times New Roman" w:hAnsi="Times New Roman" w:cs="Times New Roman"/>
          <w:sz w:val="24"/>
          <w:szCs w:val="24"/>
        </w:rPr>
        <w:t xml:space="preserve"> it may be the only </w:t>
      </w:r>
      <w:r w:rsidR="002368EF">
        <w:rPr>
          <w:rFonts w:ascii="Times New Roman" w:hAnsi="Times New Roman" w:cs="Times New Roman"/>
          <w:sz w:val="24"/>
          <w:szCs w:val="24"/>
        </w:rPr>
        <w:t>tenable</w:t>
      </w:r>
      <w:r w:rsidR="001272D7" w:rsidRPr="001272D7">
        <w:rPr>
          <w:rFonts w:ascii="Times New Roman" w:hAnsi="Times New Roman" w:cs="Times New Roman"/>
          <w:sz w:val="24"/>
          <w:szCs w:val="24"/>
        </w:rPr>
        <w:t xml:space="preserve"> way to </w:t>
      </w:r>
      <w:r w:rsidR="001272D7">
        <w:rPr>
          <w:rFonts w:ascii="Times New Roman" w:hAnsi="Times New Roman" w:cs="Times New Roman"/>
          <w:sz w:val="24"/>
          <w:szCs w:val="24"/>
        </w:rPr>
        <w:t>get back the time we need</w:t>
      </w:r>
      <w:r w:rsidR="001272D7" w:rsidRPr="001272D7">
        <w:rPr>
          <w:rFonts w:ascii="Times New Roman" w:hAnsi="Times New Roman" w:cs="Times New Roman"/>
          <w:sz w:val="24"/>
          <w:szCs w:val="24"/>
        </w:rPr>
        <w:t xml:space="preserve"> to develop and implement</w:t>
      </w:r>
      <w:r w:rsidR="001272D7">
        <w:rPr>
          <w:rFonts w:ascii="Times New Roman" w:hAnsi="Times New Roman" w:cs="Times New Roman"/>
          <w:sz w:val="24"/>
          <w:szCs w:val="24"/>
        </w:rPr>
        <w:t xml:space="preserve"> large-scale sustainable solutions</w:t>
      </w:r>
      <w:r w:rsidR="001272D7" w:rsidRPr="001272D7">
        <w:rPr>
          <w:rFonts w:ascii="Times New Roman" w:hAnsi="Times New Roman" w:cs="Times New Roman"/>
          <w:sz w:val="24"/>
          <w:szCs w:val="24"/>
        </w:rPr>
        <w:t>.</w:t>
      </w:r>
      <w:r>
        <w:rPr>
          <w:rFonts w:ascii="Times New Roman" w:hAnsi="Times New Roman" w:cs="Times New Roman"/>
          <w:sz w:val="24"/>
          <w:szCs w:val="24"/>
        </w:rPr>
        <w:t xml:space="preserve"> The future of the climate, especially when it comes to quick damage relief, is shaping up to be heavily technologically driven. According to Wagner, solar geoengineering may be one of several geoengineering feats that may be necessarily implemented. He discusses the relatively short amount of time that sulfur dioxide </w:t>
      </w:r>
      <w:r w:rsidR="00904354">
        <w:rPr>
          <w:rFonts w:ascii="Times New Roman" w:hAnsi="Times New Roman" w:cs="Times New Roman"/>
          <w:sz w:val="24"/>
          <w:szCs w:val="24"/>
        </w:rPr>
        <w:t>lasts in the atmosphere when compared to carbon dioxide. To mitigate this issue,</w:t>
      </w:r>
      <w:r>
        <w:rPr>
          <w:rFonts w:ascii="Times New Roman" w:hAnsi="Times New Roman" w:cs="Times New Roman"/>
          <w:sz w:val="24"/>
          <w:szCs w:val="24"/>
        </w:rPr>
        <w:t xml:space="preserve"> technologies such as air scrubbers, which physically remove carbon from the air, may be necessary</w:t>
      </w:r>
      <w:r w:rsidR="00DA051D">
        <w:rPr>
          <w:rFonts w:ascii="Times New Roman" w:hAnsi="Times New Roman" w:cs="Times New Roman"/>
          <w:sz w:val="24"/>
          <w:szCs w:val="24"/>
        </w:rPr>
        <w:t xml:space="preserve">. Independent of any </w:t>
      </w:r>
      <w:proofErr w:type="gramStart"/>
      <w:r w:rsidR="00DA051D">
        <w:rPr>
          <w:rFonts w:ascii="Times New Roman" w:hAnsi="Times New Roman" w:cs="Times New Roman"/>
          <w:sz w:val="24"/>
          <w:szCs w:val="24"/>
        </w:rPr>
        <w:t>particular method</w:t>
      </w:r>
      <w:proofErr w:type="gramEnd"/>
      <w:r w:rsidR="00DA051D">
        <w:rPr>
          <w:rFonts w:ascii="Times New Roman" w:hAnsi="Times New Roman" w:cs="Times New Roman"/>
          <w:sz w:val="24"/>
          <w:szCs w:val="24"/>
        </w:rPr>
        <w:t>, the proximate future will be marked with technological advances in cleaning up the mess that has already been made.</w:t>
      </w:r>
    </w:p>
    <w:p w14:paraId="37130C77" w14:textId="3693CC17" w:rsidR="00E20228" w:rsidRDefault="00C54B65"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making environmental reparations are an important first step to tackling climate change, </w:t>
      </w:r>
      <w:commentRangeStart w:id="5"/>
      <w:r>
        <w:rPr>
          <w:rFonts w:ascii="Times New Roman" w:hAnsi="Times New Roman" w:cs="Times New Roman"/>
          <w:sz w:val="24"/>
          <w:szCs w:val="24"/>
        </w:rPr>
        <w:t>they are not realistic in the long term</w:t>
      </w:r>
      <w:commentRangeEnd w:id="5"/>
      <w:r w:rsidR="009C6093">
        <w:rPr>
          <w:rStyle w:val="CommentReference"/>
        </w:rPr>
        <w:commentReference w:id="5"/>
      </w:r>
      <w:r>
        <w:rPr>
          <w:rFonts w:ascii="Times New Roman" w:hAnsi="Times New Roman" w:cs="Times New Roman"/>
          <w:sz w:val="24"/>
          <w:szCs w:val="24"/>
        </w:rPr>
        <w:t xml:space="preserve">. </w:t>
      </w:r>
      <w:r w:rsidRPr="00C54B65">
        <w:rPr>
          <w:rFonts w:ascii="Times New Roman" w:hAnsi="Times New Roman" w:cs="Times New Roman"/>
          <w:sz w:val="24"/>
          <w:szCs w:val="24"/>
        </w:rPr>
        <w:t xml:space="preserve">The authors of </w:t>
      </w:r>
      <w:r w:rsidRPr="0078234F">
        <w:rPr>
          <w:rFonts w:ascii="Times New Roman" w:hAnsi="Times New Roman" w:cs="Times New Roman"/>
          <w:i/>
          <w:iCs/>
          <w:sz w:val="24"/>
          <w:szCs w:val="24"/>
        </w:rPr>
        <w:t>An Ecomodernist Manifesto</w:t>
      </w:r>
      <w:r w:rsidRPr="00C54B65">
        <w:rPr>
          <w:rFonts w:ascii="Times New Roman" w:hAnsi="Times New Roman" w:cs="Times New Roman"/>
          <w:sz w:val="24"/>
          <w:szCs w:val="24"/>
        </w:rPr>
        <w:t xml:space="preserve"> discuss the idea that despite humanity’s ever-increasing demand for energy, we may be able to achieve a net zero environmental impact within our lifetimes. </w:t>
      </w:r>
      <w:r w:rsidR="00904354">
        <w:rPr>
          <w:rFonts w:ascii="Times New Roman" w:hAnsi="Times New Roman" w:cs="Times New Roman"/>
          <w:sz w:val="24"/>
          <w:szCs w:val="24"/>
        </w:rPr>
        <w:t xml:space="preserve">They demand, however, that in the long-term, a decoupling between human innovation and environmental </w:t>
      </w:r>
      <w:commentRangeStart w:id="6"/>
      <w:r w:rsidR="00904354">
        <w:rPr>
          <w:rFonts w:ascii="Times New Roman" w:hAnsi="Times New Roman" w:cs="Times New Roman"/>
          <w:sz w:val="24"/>
          <w:szCs w:val="24"/>
        </w:rPr>
        <w:t>tormenting</w:t>
      </w:r>
      <w:commentRangeEnd w:id="6"/>
      <w:r w:rsidR="009C6093">
        <w:rPr>
          <w:rStyle w:val="CommentReference"/>
        </w:rPr>
        <w:commentReference w:id="6"/>
      </w:r>
      <w:r w:rsidR="00904354">
        <w:rPr>
          <w:rFonts w:ascii="Times New Roman" w:hAnsi="Times New Roman" w:cs="Times New Roman"/>
          <w:sz w:val="24"/>
          <w:szCs w:val="24"/>
        </w:rPr>
        <w:t xml:space="preserve"> must come to an end. </w:t>
      </w:r>
      <w:r w:rsidRPr="00C54B65">
        <w:rPr>
          <w:rFonts w:ascii="Times New Roman" w:hAnsi="Times New Roman" w:cs="Times New Roman"/>
          <w:sz w:val="24"/>
          <w:szCs w:val="24"/>
        </w:rPr>
        <w:t xml:space="preserve">In fact, </w:t>
      </w:r>
      <w:commentRangeStart w:id="7"/>
      <w:r w:rsidRPr="00C54B65">
        <w:rPr>
          <w:rFonts w:ascii="Times New Roman" w:hAnsi="Times New Roman" w:cs="Times New Roman"/>
          <w:sz w:val="24"/>
          <w:szCs w:val="24"/>
        </w:rPr>
        <w:t>efficiency has recently increased to the point where the separation between resource consumption and environmental impact has already begun to take place</w:t>
      </w:r>
      <w:commentRangeEnd w:id="7"/>
      <w:r w:rsidR="009C6093">
        <w:rPr>
          <w:rStyle w:val="CommentReference"/>
        </w:rPr>
        <w:commentReference w:id="7"/>
      </w:r>
      <w:r w:rsidRPr="00C54B65">
        <w:rPr>
          <w:rFonts w:ascii="Times New Roman" w:hAnsi="Times New Roman" w:cs="Times New Roman"/>
          <w:sz w:val="24"/>
          <w:szCs w:val="24"/>
        </w:rPr>
        <w:t xml:space="preserve">. </w:t>
      </w:r>
      <w:r w:rsidR="0078234F">
        <w:rPr>
          <w:rFonts w:ascii="Times New Roman" w:hAnsi="Times New Roman" w:cs="Times New Roman"/>
          <w:sz w:val="24"/>
          <w:szCs w:val="24"/>
        </w:rPr>
        <w:t xml:space="preserve">Sustainable development is on the horizon and progress is being made by the day. Renewable energy is continuously becoming both more accessible and more effective, and zero tailpipe emission vehicles have a larger market share than ever before. </w:t>
      </w:r>
    </w:p>
    <w:p w14:paraId="117A8600" w14:textId="2D3343E0" w:rsidR="0078234F" w:rsidRDefault="0078234F" w:rsidP="008667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Unfortunately, </w:t>
      </w:r>
      <w:commentRangeStart w:id="8"/>
      <w:r>
        <w:rPr>
          <w:rFonts w:ascii="Times New Roman" w:hAnsi="Times New Roman" w:cs="Times New Roman"/>
          <w:sz w:val="24"/>
          <w:szCs w:val="24"/>
        </w:rPr>
        <w:t xml:space="preserve">the ecomodernist ideology </w:t>
      </w:r>
      <w:r w:rsidR="00E20228">
        <w:rPr>
          <w:rFonts w:ascii="Times New Roman" w:hAnsi="Times New Roman" w:cs="Times New Roman"/>
          <w:sz w:val="24"/>
          <w:szCs w:val="24"/>
        </w:rPr>
        <w:t>a perfect solution</w:t>
      </w:r>
      <w:commentRangeEnd w:id="8"/>
      <w:r w:rsidR="009C6093">
        <w:rPr>
          <w:rStyle w:val="CommentReference"/>
        </w:rPr>
        <w:commentReference w:id="8"/>
      </w:r>
      <w:r w:rsidR="00E20228">
        <w:rPr>
          <w:rFonts w:ascii="Times New Roman" w:hAnsi="Times New Roman" w:cs="Times New Roman"/>
          <w:sz w:val="24"/>
          <w:szCs w:val="24"/>
        </w:rPr>
        <w:t xml:space="preserve">, it too has its flaws. Take urbanization for instance. While it is certainly the case that it is highly efficient when it comes to the per capita land usage, it completely ignores glaring issues with large cities. In a political sense, corruption is rampant, access to quality schooling is hit-or-miss at best, and resolving individual conflicts with local governments is almost impossible in some cases. These political issues can almost certainly be resolved, but the urban lifestyle is certainly not for everyone. Between cramped living quarters, swarms of traffic, and a cultural lack of individual responsibility, urban life is in many ways unacceptable. While suburban life certainly lacks on the decoupling front, it thrives when it comes to </w:t>
      </w:r>
      <w:r w:rsidR="00422250">
        <w:rPr>
          <w:rFonts w:ascii="Times New Roman" w:hAnsi="Times New Roman" w:cs="Times New Roman"/>
          <w:sz w:val="24"/>
          <w:szCs w:val="24"/>
        </w:rPr>
        <w:t xml:space="preserve">comfort and individual wellbeing. Regardless, people will live where they choose. It is important to focus on variables that are </w:t>
      </w:r>
      <w:r w:rsidR="00FF7C96">
        <w:rPr>
          <w:rFonts w:ascii="Times New Roman" w:hAnsi="Times New Roman" w:cs="Times New Roman"/>
          <w:sz w:val="24"/>
          <w:szCs w:val="24"/>
        </w:rPr>
        <w:t>controllable</w:t>
      </w:r>
      <w:r w:rsidR="00A47012">
        <w:rPr>
          <w:rFonts w:ascii="Times New Roman" w:hAnsi="Times New Roman" w:cs="Times New Roman"/>
          <w:sz w:val="24"/>
          <w:szCs w:val="24"/>
        </w:rPr>
        <w:t xml:space="preserve">. Hence, </w:t>
      </w:r>
      <w:r w:rsidR="00422250">
        <w:rPr>
          <w:rFonts w:ascii="Times New Roman" w:hAnsi="Times New Roman" w:cs="Times New Roman"/>
          <w:sz w:val="24"/>
          <w:szCs w:val="24"/>
        </w:rPr>
        <w:t>why technological progress and sustainable engineering is so crucial to the solution.</w:t>
      </w:r>
    </w:p>
    <w:p w14:paraId="1FBA7B26" w14:textId="4138981E" w:rsidR="00793BEB" w:rsidRDefault="00FE6ACB" w:rsidP="0086674A">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Others, however, are less optimistic about our capacity as humans to thoughtfully plan and sustainably engineer our future. For example, </w:t>
      </w:r>
      <w:proofErr w:type="spellStart"/>
      <w:r w:rsidRPr="006C771B">
        <w:rPr>
          <w:rFonts w:ascii="Times New Roman" w:eastAsia="Times New Roman" w:hAnsi="Times New Roman" w:cs="Times New Roman"/>
          <w:color w:val="000000"/>
          <w:sz w:val="24"/>
          <w:szCs w:val="24"/>
        </w:rPr>
        <w:t>Giorgos</w:t>
      </w:r>
      <w:proofErr w:type="spellEnd"/>
      <w:r w:rsidRPr="006C771B">
        <w:rPr>
          <w:rFonts w:ascii="Times New Roman" w:eastAsia="Times New Roman" w:hAnsi="Times New Roman" w:cs="Times New Roman"/>
          <w:color w:val="000000"/>
          <w:sz w:val="24"/>
          <w:szCs w:val="24"/>
        </w:rPr>
        <w:t xml:space="preserve"> Kallis</w:t>
      </w:r>
      <w:r>
        <w:rPr>
          <w:rFonts w:ascii="Times New Roman" w:eastAsia="Times New Roman" w:hAnsi="Times New Roman" w:cs="Times New Roman"/>
          <w:color w:val="000000"/>
          <w:sz w:val="24"/>
          <w:szCs w:val="24"/>
        </w:rPr>
        <w:t xml:space="preserve"> claims in his “The Degrowth Alternative,” that capitalistic growth-based economies are inevitably detrimental to the environment. </w:t>
      </w:r>
      <w:commentRangeStart w:id="9"/>
      <w:r w:rsidR="006972D5">
        <w:rPr>
          <w:rFonts w:ascii="Times New Roman" w:eastAsia="Times New Roman" w:hAnsi="Times New Roman" w:cs="Times New Roman"/>
          <w:color w:val="000000"/>
          <w:sz w:val="24"/>
          <w:szCs w:val="24"/>
        </w:rPr>
        <w:t xml:space="preserve">He states, </w:t>
      </w:r>
      <w:proofErr w:type="gramStart"/>
      <w:r w:rsidR="006972D5">
        <w:rPr>
          <w:rFonts w:ascii="Times New Roman" w:eastAsia="Times New Roman" w:hAnsi="Times New Roman" w:cs="Times New Roman"/>
          <w:color w:val="000000"/>
          <w:sz w:val="24"/>
          <w:szCs w:val="24"/>
        </w:rPr>
        <w:t>“”(</w:t>
      </w:r>
      <w:proofErr w:type="gramEnd"/>
      <w:r w:rsidR="00A52E9E" w:rsidRPr="002F67B9">
        <w:rPr>
          <w:rFonts w:ascii="Times New Roman" w:eastAsia="Times New Roman" w:hAnsi="Times New Roman" w:cs="Times New Roman"/>
          <w:color w:val="000000"/>
          <w:sz w:val="24"/>
          <w:szCs w:val="24"/>
          <w:highlight w:val="yellow"/>
        </w:rPr>
        <w:t>Kallis, 2015, p.</w:t>
      </w:r>
      <w:r w:rsidR="00A52E9E">
        <w:rPr>
          <w:rFonts w:ascii="Times New Roman" w:eastAsia="Times New Roman" w:hAnsi="Times New Roman" w:cs="Times New Roman"/>
          <w:color w:val="000000"/>
          <w:sz w:val="24"/>
          <w:szCs w:val="24"/>
        </w:rPr>
        <w:t xml:space="preserve"> ). </w:t>
      </w:r>
      <w:commentRangeEnd w:id="9"/>
      <w:r w:rsidR="009C6093">
        <w:rPr>
          <w:rStyle w:val="CommentReference"/>
        </w:rPr>
        <w:commentReference w:id="9"/>
      </w:r>
      <w:r>
        <w:rPr>
          <w:rFonts w:ascii="Times New Roman" w:eastAsia="Times New Roman" w:hAnsi="Times New Roman" w:cs="Times New Roman"/>
          <w:color w:val="000000"/>
          <w:sz w:val="24"/>
          <w:szCs w:val="24"/>
        </w:rPr>
        <w:t xml:space="preserve">Instead of engineering progress, Kallis instead makes a call to action in the realm of social progress. </w:t>
      </w:r>
      <w:r w:rsidR="0005652A">
        <w:rPr>
          <w:rFonts w:ascii="Times New Roman" w:eastAsia="Times New Roman" w:hAnsi="Times New Roman" w:cs="Times New Roman"/>
          <w:color w:val="000000"/>
          <w:sz w:val="24"/>
          <w:szCs w:val="24"/>
        </w:rPr>
        <w:t xml:space="preserve">Yet, it seems that degrowth might be its own worst enemy in a sense. There are two major facets to degrowth: universal equity and the elimination of investment-based capitalist systems. </w:t>
      </w:r>
    </w:p>
    <w:p w14:paraId="17ED7B72" w14:textId="50131F85" w:rsidR="00FE6ACB" w:rsidRDefault="0005652A" w:rsidP="0086674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Universal equity has been a talking point for over a century, and despite the colossal failure of such systems throughout the 20</w:t>
      </w:r>
      <w:r w:rsidRPr="0005652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Century, there still seems to be a substantial fanbase. In an equity-based society, meaning every individual has an equal share of the collective wealth</w:t>
      </w:r>
      <w:r w:rsidR="00793BEB">
        <w:rPr>
          <w:rFonts w:ascii="Times New Roman" w:eastAsia="Times New Roman" w:hAnsi="Times New Roman" w:cs="Times New Roman"/>
          <w:color w:val="000000"/>
          <w:sz w:val="24"/>
          <w:szCs w:val="24"/>
        </w:rPr>
        <w:t xml:space="preserve">, where exactly is the wealth coming from? The very concept of degrowth would suggest that there is no such wealth being generated in the first place. And in this case, what exactly is being </w:t>
      </w:r>
      <w:r w:rsidR="00793BEB">
        <w:rPr>
          <w:rFonts w:ascii="Times New Roman" w:eastAsia="Times New Roman" w:hAnsi="Times New Roman" w:cs="Times New Roman"/>
          <w:color w:val="000000"/>
          <w:sz w:val="24"/>
          <w:szCs w:val="24"/>
        </w:rPr>
        <w:lastRenderedPageBreak/>
        <w:t xml:space="preserve">shared? </w:t>
      </w:r>
      <w:commentRangeStart w:id="10"/>
      <w:r w:rsidR="00793BEB">
        <w:rPr>
          <w:rFonts w:ascii="Times New Roman" w:eastAsia="Times New Roman" w:hAnsi="Times New Roman" w:cs="Times New Roman"/>
          <w:color w:val="000000"/>
          <w:sz w:val="24"/>
          <w:szCs w:val="24"/>
        </w:rPr>
        <w:t xml:space="preserve">To quote former Prime Minister, Winston Churchill, “Socialism is … the equal sharing of misery.” </w:t>
      </w:r>
      <w:commentRangeEnd w:id="10"/>
      <w:r w:rsidR="007A29A9">
        <w:rPr>
          <w:rStyle w:val="CommentReference"/>
        </w:rPr>
        <w:commentReference w:id="10"/>
      </w:r>
      <w:commentRangeStart w:id="11"/>
      <w:r w:rsidR="00793BEB">
        <w:rPr>
          <w:rFonts w:ascii="Times New Roman" w:eastAsia="Times New Roman" w:hAnsi="Times New Roman" w:cs="Times New Roman"/>
          <w:color w:val="000000"/>
          <w:sz w:val="24"/>
          <w:szCs w:val="24"/>
        </w:rPr>
        <w:t xml:space="preserve">If wealth could be generated in a degrowth economy and it could be equally distributed, </w:t>
      </w:r>
      <w:commentRangeEnd w:id="11"/>
      <w:r w:rsidR="007A29A9">
        <w:rPr>
          <w:rStyle w:val="CommentReference"/>
        </w:rPr>
        <w:commentReference w:id="11"/>
      </w:r>
    </w:p>
    <w:p w14:paraId="420D2BD4" w14:textId="462D01B9" w:rsidR="00227285" w:rsidRDefault="00793BEB" w:rsidP="0086674A">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even getting to equity assumes that capitalism can be done away with in the first place. Kallis makes the argument that, “</w:t>
      </w:r>
      <w:r w:rsidR="00227285" w:rsidRPr="00227285">
        <w:rPr>
          <w:rFonts w:ascii="Times New Roman" w:eastAsia="Times New Roman" w:hAnsi="Times New Roman" w:cs="Times New Roman"/>
          <w:color w:val="000000"/>
          <w:sz w:val="24"/>
          <w:szCs w:val="24"/>
        </w:rPr>
        <w:t>A degrowth transition would likely follow a pattern similar to those of past systemic economic shifts</w:t>
      </w:r>
      <w:r w:rsidR="00227285">
        <w:rPr>
          <w:rFonts w:ascii="Times New Roman" w:eastAsia="Times New Roman" w:hAnsi="Times New Roman" w:cs="Times New Roman"/>
          <w:color w:val="000000"/>
          <w:sz w:val="24"/>
          <w:szCs w:val="24"/>
        </w:rPr>
        <w:t xml:space="preserve">” (Kallis 4). He points to our transition from feudalism to the free market as an example. However, he ignores the fact that degrowth is quite hypocritical in this sense. If growth is defined as investing resources in the hopes of getting something more valuable as a result, then degrowth </w:t>
      </w:r>
      <w:r w:rsidR="00227285">
        <w:rPr>
          <w:rFonts w:ascii="Times New Roman" w:eastAsia="Times New Roman" w:hAnsi="Times New Roman" w:cs="Times New Roman"/>
          <w:i/>
          <w:iCs/>
          <w:color w:val="000000"/>
          <w:sz w:val="24"/>
          <w:szCs w:val="24"/>
        </w:rPr>
        <w:t>is</w:t>
      </w:r>
      <w:r w:rsidR="00227285">
        <w:rPr>
          <w:rFonts w:ascii="Times New Roman" w:eastAsia="Times New Roman" w:hAnsi="Times New Roman" w:cs="Times New Roman"/>
          <w:color w:val="000000"/>
          <w:sz w:val="24"/>
          <w:szCs w:val="24"/>
        </w:rPr>
        <w:t xml:space="preserve"> just a convoluted form of growth. For example, resources must be spent campaigning for degrowth, they must be spent developing new forms of governance, and they must be spent building infrastructure to equally distribute resources.</w:t>
      </w:r>
    </w:p>
    <w:p w14:paraId="39AF1B8D" w14:textId="57AA4984" w:rsidR="00227285" w:rsidRPr="00A26F78" w:rsidRDefault="009B0B8F" w:rsidP="0086674A">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Restoration and innovation are the best ways forward. In a sense, they have been the only ways forward the whole time. Not just since industrialization, but as humans, as living beings even. As part of the chain of evolution, we are tasked with growth and adaptation. We are challenged by nature to be the best, most responsible, most productive people we can be. We are part of the great superorganism we call planet Earth, and it is our duty to enrich and</w:t>
      </w:r>
      <w:r w:rsidR="002A0A66">
        <w:rPr>
          <w:rFonts w:ascii="Times New Roman" w:eastAsia="Times New Roman" w:hAnsi="Times New Roman" w:cs="Times New Roman"/>
          <w:color w:val="000000"/>
          <w:sz w:val="24"/>
          <w:szCs w:val="24"/>
        </w:rPr>
        <w:t xml:space="preserve"> </w:t>
      </w:r>
      <w:r w:rsidR="002D4BF1">
        <w:rPr>
          <w:rFonts w:ascii="Times New Roman" w:eastAsia="Times New Roman" w:hAnsi="Times New Roman" w:cs="Times New Roman"/>
          <w:color w:val="000000"/>
          <w:sz w:val="24"/>
          <w:szCs w:val="24"/>
        </w:rPr>
        <w:t xml:space="preserve">protect it. </w:t>
      </w:r>
      <w:r w:rsidR="006D3075">
        <w:rPr>
          <w:rFonts w:ascii="Times New Roman" w:eastAsia="Times New Roman" w:hAnsi="Times New Roman" w:cs="Times New Roman"/>
          <w:color w:val="000000"/>
          <w:sz w:val="24"/>
          <w:szCs w:val="24"/>
        </w:rPr>
        <w:t>H</w:t>
      </w:r>
      <w:r w:rsidR="006B5028">
        <w:rPr>
          <w:rFonts w:ascii="Times New Roman" w:eastAsia="Times New Roman" w:hAnsi="Times New Roman" w:cs="Times New Roman"/>
          <w:color w:val="000000"/>
          <w:sz w:val="24"/>
          <w:szCs w:val="24"/>
        </w:rPr>
        <w:t>u</w:t>
      </w:r>
      <w:r w:rsidR="00227285">
        <w:rPr>
          <w:rFonts w:ascii="Times New Roman" w:eastAsia="Times New Roman" w:hAnsi="Times New Roman" w:cs="Times New Roman"/>
          <w:color w:val="000000"/>
          <w:sz w:val="24"/>
          <w:szCs w:val="24"/>
        </w:rPr>
        <w:t>man ingenuity has brought us a long way</w:t>
      </w:r>
      <w:r>
        <w:rPr>
          <w:rFonts w:ascii="Times New Roman" w:eastAsia="Times New Roman" w:hAnsi="Times New Roman" w:cs="Times New Roman"/>
          <w:color w:val="000000"/>
          <w:sz w:val="24"/>
          <w:szCs w:val="24"/>
        </w:rPr>
        <w:t xml:space="preserve">, and it will continue to carry us above and beyond our wildest imagination. </w:t>
      </w:r>
    </w:p>
    <w:sectPr w:rsidR="00227285" w:rsidRPr="00A26F78" w:rsidSect="00410512">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ward Howell" w:date="2022-03-08T12:54:00Z" w:initials="EH">
    <w:p w14:paraId="60A36BB4"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r>
        <w:rPr>
          <w:rStyle w:val="CommentReference"/>
        </w:rPr>
        <w:annotationRef/>
      </w:r>
      <w:r>
        <w:rPr>
          <w:rFonts w:ascii="AppleSystemUIFont" w:hAnsi="AppleSystemUIFont" w:cs="AppleSystemUIFont"/>
          <w:sz w:val="26"/>
          <w:szCs w:val="26"/>
        </w:rPr>
        <w:t>Aidan,</w:t>
      </w:r>
    </w:p>
    <w:p w14:paraId="3D52B16D"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p>
    <w:p w14:paraId="5EA77317" w14:textId="10B88A50" w:rsidR="007A29A9" w:rsidRDefault="007A29A9" w:rsidP="007A29A9">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Here is your Paper 1 draft with my feedback. Soon, we will meet one-on-one to discuss a revision plan for your essay, but if you want you can use my comments to guide any revisions you want to start making now.</w:t>
      </w:r>
    </w:p>
    <w:p w14:paraId="129ECDBF" w14:textId="14EB782D" w:rsidR="007A29A9" w:rsidRDefault="007A29A9" w:rsidP="007A29A9">
      <w:pPr>
        <w:autoSpaceDE w:val="0"/>
        <w:autoSpaceDN w:val="0"/>
        <w:adjustRightInd w:val="0"/>
        <w:spacing w:after="0" w:line="240" w:lineRule="auto"/>
        <w:rPr>
          <w:rFonts w:ascii="AppleSystemUIFont" w:hAnsi="AppleSystemUIFont" w:cs="AppleSystemUIFont"/>
          <w:sz w:val="26"/>
          <w:szCs w:val="26"/>
        </w:rPr>
      </w:pPr>
    </w:p>
    <w:p w14:paraId="286E18E3" w14:textId="3992CE61" w:rsidR="007A29A9" w:rsidRDefault="007A29A9" w:rsidP="007A29A9">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I have some larger points to make about the overall structure of your paper and the places where you’ll need to expand, revise, or clarify, but here are a few comments to get you started.</w:t>
      </w:r>
    </w:p>
    <w:p w14:paraId="58F71990"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p>
    <w:p w14:paraId="1A9C8BD9"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I have also included below a preliminary grade that indicates what approximate grade I’d give the paper if it was in your portfolio as-is. You will have plenty of opportunity to revise and improve the paper between now and the end of the semester.</w:t>
      </w:r>
    </w:p>
    <w:p w14:paraId="02ADB1D8"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p>
    <w:p w14:paraId="5C8C4CCF"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Best,</w:t>
      </w:r>
    </w:p>
    <w:p w14:paraId="0D6B9AE3"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p>
    <w:p w14:paraId="7421C057"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Dr. Howell</w:t>
      </w:r>
    </w:p>
    <w:p w14:paraId="4DDCCD8E" w14:textId="77777777" w:rsidR="007A29A9" w:rsidRDefault="007A29A9" w:rsidP="007A29A9">
      <w:pPr>
        <w:autoSpaceDE w:val="0"/>
        <w:autoSpaceDN w:val="0"/>
        <w:adjustRightInd w:val="0"/>
        <w:spacing w:after="0" w:line="240" w:lineRule="auto"/>
        <w:rPr>
          <w:rFonts w:ascii="AppleSystemUIFont" w:hAnsi="AppleSystemUIFont" w:cs="AppleSystemUIFont"/>
          <w:sz w:val="26"/>
          <w:szCs w:val="26"/>
        </w:rPr>
      </w:pPr>
    </w:p>
    <w:p w14:paraId="39EB2B11" w14:textId="2AC6957B" w:rsidR="007A29A9" w:rsidRDefault="007A29A9" w:rsidP="007A29A9">
      <w:pPr>
        <w:pStyle w:val="CommentText"/>
      </w:pPr>
      <w:r>
        <w:rPr>
          <w:rFonts w:ascii="AppleSystemUIFont" w:hAnsi="AppleSystemUIFont" w:cs="AppleSystemUIFont"/>
          <w:sz w:val="26"/>
          <w:szCs w:val="26"/>
        </w:rPr>
        <w:t>Preliminary Grade: C+</w:t>
      </w:r>
    </w:p>
  </w:comment>
  <w:comment w:id="3" w:author="Edward Howell" w:date="2022-03-08T12:38:00Z" w:initials="EH">
    <w:p w14:paraId="552AEA55" w14:textId="6BFCE12C" w:rsidR="009C6093" w:rsidRDefault="009C6093">
      <w:pPr>
        <w:pStyle w:val="CommentText"/>
      </w:pPr>
      <w:r>
        <w:rPr>
          <w:rStyle w:val="CommentReference"/>
        </w:rPr>
        <w:annotationRef/>
      </w:r>
      <w:r>
        <w:t>Should add a citation for this fact. I’ve heard this elsewhere, but it needs a citation.</w:t>
      </w:r>
    </w:p>
  </w:comment>
  <w:comment w:id="4" w:author="Edward Howell" w:date="2022-03-08T12:42:00Z" w:initials="EH">
    <w:p w14:paraId="74327551" w14:textId="3400349C" w:rsidR="009C6093" w:rsidRPr="009C6093" w:rsidRDefault="009C6093" w:rsidP="009C6093">
      <w:pPr>
        <w:autoSpaceDE w:val="0"/>
        <w:autoSpaceDN w:val="0"/>
        <w:adjustRightInd w:val="0"/>
        <w:spacing w:after="0" w:line="240" w:lineRule="auto"/>
        <w:rPr>
          <w:rFonts w:ascii="AppleSystemUIFont" w:hAnsi="AppleSystemUIFont" w:cs="AppleSystemUIFont"/>
          <w:sz w:val="26"/>
          <w:szCs w:val="26"/>
        </w:rPr>
      </w:pPr>
      <w:r>
        <w:rPr>
          <w:rStyle w:val="CommentReference"/>
        </w:rPr>
        <w:annotationRef/>
      </w:r>
      <w:r>
        <w:rPr>
          <w:rFonts w:ascii="AppleSystemUIFont" w:hAnsi="AppleSystemUIFont" w:cs="AppleSystemUIFont"/>
          <w:sz w:val="26"/>
          <w:szCs w:val="26"/>
        </w:rPr>
        <w:t>This is a good claim of your own and gives me a sense of where you stand. But now add 1-2 more sentences here at the end that explain WHY you're making this claim, with reference to the points you make in the rest of the essay.</w:t>
      </w:r>
    </w:p>
  </w:comment>
  <w:comment w:id="5" w:author="Edward Howell" w:date="2022-03-08T12:43:00Z" w:initials="EH">
    <w:p w14:paraId="024C24FF" w14:textId="20232ECF" w:rsidR="009C6093" w:rsidRDefault="009C6093">
      <w:pPr>
        <w:pStyle w:val="CommentText"/>
      </w:pPr>
      <w:r>
        <w:rPr>
          <w:rStyle w:val="CommentReference"/>
        </w:rPr>
        <w:annotationRef/>
      </w:r>
      <w:r>
        <w:t>Can you say a little more here about why? Basically, you need a stronger transition here from geoengineering into this paragraph on the Manifesto</w:t>
      </w:r>
    </w:p>
  </w:comment>
  <w:comment w:id="6" w:author="Edward Howell" w:date="2022-03-08T12:44:00Z" w:initials="EH">
    <w:p w14:paraId="52342A80" w14:textId="422609CA" w:rsidR="009C6093" w:rsidRDefault="009C6093">
      <w:pPr>
        <w:pStyle w:val="CommentText"/>
      </w:pPr>
      <w:r>
        <w:rPr>
          <w:rStyle w:val="CommentReference"/>
        </w:rPr>
        <w:annotationRef/>
      </w:r>
      <w:r>
        <w:t>Need a new word here—this one misses the mark.</w:t>
      </w:r>
    </w:p>
  </w:comment>
  <w:comment w:id="7" w:author="Edward Howell" w:date="2022-03-08T12:44:00Z" w:initials="EH">
    <w:p w14:paraId="46B9C621" w14:textId="530C9563" w:rsidR="009C6093" w:rsidRDefault="009C6093">
      <w:pPr>
        <w:pStyle w:val="CommentText"/>
      </w:pPr>
      <w:r>
        <w:rPr>
          <w:rStyle w:val="CommentReference"/>
        </w:rPr>
        <w:annotationRef/>
      </w:r>
      <w:r>
        <w:t>Here you can use the ecomodernist’s own word: decoupling.</w:t>
      </w:r>
    </w:p>
  </w:comment>
  <w:comment w:id="8" w:author="Edward Howell" w:date="2022-03-08T12:45:00Z" w:initials="EH">
    <w:p w14:paraId="55AF4E0A" w14:textId="517F5CA2" w:rsidR="009C6093" w:rsidRDefault="009C6093">
      <w:pPr>
        <w:pStyle w:val="CommentText"/>
      </w:pPr>
      <w:r>
        <w:rPr>
          <w:rStyle w:val="CommentReference"/>
        </w:rPr>
        <w:annotationRef/>
      </w:r>
      <w:r>
        <w:t>Missing a word or two here for sure—the meaning gets lost.</w:t>
      </w:r>
    </w:p>
  </w:comment>
  <w:comment w:id="9" w:author="Edward Howell" w:date="2022-03-08T12:45:00Z" w:initials="EH">
    <w:p w14:paraId="32772A3D" w14:textId="42877FEC" w:rsidR="009C6093" w:rsidRDefault="009C6093">
      <w:pPr>
        <w:pStyle w:val="CommentText"/>
      </w:pPr>
      <w:r>
        <w:rPr>
          <w:rStyle w:val="CommentReference"/>
        </w:rPr>
        <w:annotationRef/>
      </w:r>
      <w:r>
        <w:t>Looks like this piece was never finished.</w:t>
      </w:r>
    </w:p>
  </w:comment>
  <w:comment w:id="10" w:author="Edward Howell" w:date="2022-03-08T12:52:00Z" w:initials="EH">
    <w:p w14:paraId="76BBA18B" w14:textId="45E485FC" w:rsidR="007A29A9" w:rsidRDefault="007A29A9">
      <w:pPr>
        <w:pStyle w:val="CommentText"/>
      </w:pPr>
      <w:r>
        <w:rPr>
          <w:rStyle w:val="CommentReference"/>
        </w:rPr>
        <w:annotationRef/>
      </w:r>
      <w:r>
        <w:t>Need a citation for this quote</w:t>
      </w:r>
    </w:p>
  </w:comment>
  <w:comment w:id="11" w:author="Edward Howell" w:date="2022-03-08T12:52:00Z" w:initials="EH">
    <w:p w14:paraId="6A07A972" w14:textId="501BF8C5" w:rsidR="007A29A9" w:rsidRDefault="007A29A9">
      <w:pPr>
        <w:pStyle w:val="CommentText"/>
      </w:pPr>
      <w:r>
        <w:rPr>
          <w:rStyle w:val="CommentReference"/>
        </w:rPr>
        <w:annotationRef/>
      </w:r>
      <w:r>
        <w:t>Looks like this sentence is unfinished.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B2B11" w15:done="0"/>
  <w15:commentEx w15:paraId="552AEA55" w15:done="0"/>
  <w15:commentEx w15:paraId="74327551" w15:done="0"/>
  <w15:commentEx w15:paraId="024C24FF" w15:done="0"/>
  <w15:commentEx w15:paraId="52342A80" w15:done="0"/>
  <w15:commentEx w15:paraId="46B9C621" w15:done="0"/>
  <w15:commentEx w15:paraId="55AF4E0A" w15:done="0"/>
  <w15:commentEx w15:paraId="32772A3D" w15:done="0"/>
  <w15:commentEx w15:paraId="76BBA18B" w15:done="0"/>
  <w15:commentEx w15:paraId="6A07A9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D07D" w16cex:dateUtc="2022-03-08T17:54:00Z"/>
  <w16cex:commentExtensible w16cex:durableId="25D1CCDB" w16cex:dateUtc="2022-03-08T17:38:00Z"/>
  <w16cex:commentExtensible w16cex:durableId="25D1CDA0" w16cex:dateUtc="2022-03-08T17:42:00Z"/>
  <w16cex:commentExtensible w16cex:durableId="25D1CDE7" w16cex:dateUtc="2022-03-08T17:43:00Z"/>
  <w16cex:commentExtensible w16cex:durableId="25D1CE20" w16cex:dateUtc="2022-03-08T17:44:00Z"/>
  <w16cex:commentExtensible w16cex:durableId="25D1CE3B" w16cex:dateUtc="2022-03-08T17:44:00Z"/>
  <w16cex:commentExtensible w16cex:durableId="25D1CE55" w16cex:dateUtc="2022-03-08T17:45:00Z"/>
  <w16cex:commentExtensible w16cex:durableId="25D1CE7E" w16cex:dateUtc="2022-03-08T17:45:00Z"/>
  <w16cex:commentExtensible w16cex:durableId="25D1D020" w16cex:dateUtc="2022-03-08T17:52:00Z"/>
  <w16cex:commentExtensible w16cex:durableId="25D1D029" w16cex:dateUtc="2022-03-08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B2B11" w16cid:durableId="25D1D07D"/>
  <w16cid:commentId w16cid:paraId="552AEA55" w16cid:durableId="25D1CCDB"/>
  <w16cid:commentId w16cid:paraId="74327551" w16cid:durableId="25D1CDA0"/>
  <w16cid:commentId w16cid:paraId="024C24FF" w16cid:durableId="25D1CDE7"/>
  <w16cid:commentId w16cid:paraId="52342A80" w16cid:durableId="25D1CE20"/>
  <w16cid:commentId w16cid:paraId="46B9C621" w16cid:durableId="25D1CE3B"/>
  <w16cid:commentId w16cid:paraId="55AF4E0A" w16cid:durableId="25D1CE55"/>
  <w16cid:commentId w16cid:paraId="32772A3D" w16cid:durableId="25D1CE7E"/>
  <w16cid:commentId w16cid:paraId="76BBA18B" w16cid:durableId="25D1D020"/>
  <w16cid:commentId w16cid:paraId="6A07A972" w16cid:durableId="25D1D0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601F" w14:textId="77777777" w:rsidR="00C06037" w:rsidRDefault="00C06037" w:rsidP="00D662EE">
      <w:pPr>
        <w:spacing w:after="0" w:line="240" w:lineRule="auto"/>
      </w:pPr>
      <w:r>
        <w:separator/>
      </w:r>
    </w:p>
  </w:endnote>
  <w:endnote w:type="continuationSeparator" w:id="0">
    <w:p w14:paraId="4F8F647B" w14:textId="77777777" w:rsidR="00C06037" w:rsidRDefault="00C06037" w:rsidP="00D6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607566"/>
      <w:docPartObj>
        <w:docPartGallery w:val="Page Numbers (Bottom of Page)"/>
        <w:docPartUnique/>
      </w:docPartObj>
    </w:sdtPr>
    <w:sdtEndPr>
      <w:rPr>
        <w:noProof/>
      </w:rPr>
    </w:sdtEndPr>
    <w:sdtContent>
      <w:p w14:paraId="7DF24452" w14:textId="3169F697" w:rsidR="00D662EE" w:rsidRDefault="00D662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AA3B88" w14:textId="77777777" w:rsidR="00D662EE" w:rsidRDefault="00D66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818F5" w14:textId="77777777" w:rsidR="00C06037" w:rsidRDefault="00C06037" w:rsidP="00D662EE">
      <w:pPr>
        <w:spacing w:after="0" w:line="240" w:lineRule="auto"/>
      </w:pPr>
      <w:r>
        <w:separator/>
      </w:r>
    </w:p>
  </w:footnote>
  <w:footnote w:type="continuationSeparator" w:id="0">
    <w:p w14:paraId="33A9D6CC" w14:textId="77777777" w:rsidR="00C06037" w:rsidRDefault="00C06037" w:rsidP="00D66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936F" w14:textId="77777777" w:rsidR="00C9057F" w:rsidRPr="00C9057F" w:rsidRDefault="00C9057F">
    <w:pPr>
      <w:pStyle w:val="Header"/>
      <w:rPr>
        <w:rFonts w:ascii="Times New Roman" w:hAnsi="Times New Roman" w:cs="Times New Roman"/>
        <w:sz w:val="24"/>
        <w:szCs w:val="24"/>
      </w:rPr>
    </w:pPr>
  </w:p>
  <w:p w14:paraId="3E33EB49" w14:textId="77777777" w:rsidR="00D3192C" w:rsidRDefault="00D31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03CA" w14:textId="77777777" w:rsidR="00410512" w:rsidRDefault="00410512" w:rsidP="00410512">
    <w:pPr>
      <w:pStyle w:val="Header"/>
      <w:spacing w:line="480" w:lineRule="auto"/>
      <w:rPr>
        <w:rFonts w:ascii="Times New Roman" w:hAnsi="Times New Roman" w:cs="Times New Roman"/>
        <w:sz w:val="24"/>
        <w:szCs w:val="24"/>
      </w:rPr>
    </w:pPr>
    <w:r w:rsidRPr="00C9057F">
      <w:rPr>
        <w:rFonts w:ascii="Times New Roman" w:hAnsi="Times New Roman" w:cs="Times New Roman"/>
        <w:sz w:val="24"/>
        <w:szCs w:val="24"/>
      </w:rPr>
      <w:t>Aidan Sharpe</w:t>
    </w:r>
  </w:p>
  <w:p w14:paraId="1FB04E34" w14:textId="77777777" w:rsidR="00410512" w:rsidRPr="00C9057F" w:rsidRDefault="00410512" w:rsidP="00410512">
    <w:pPr>
      <w:pStyle w:val="Header"/>
      <w:spacing w:line="480" w:lineRule="auto"/>
      <w:rPr>
        <w:rFonts w:ascii="Times New Roman" w:hAnsi="Times New Roman" w:cs="Times New Roman"/>
        <w:sz w:val="24"/>
        <w:szCs w:val="24"/>
      </w:rPr>
    </w:pPr>
    <w:r>
      <w:rPr>
        <w:rFonts w:ascii="Times New Roman" w:hAnsi="Times New Roman" w:cs="Times New Roman"/>
        <w:sz w:val="24"/>
        <w:szCs w:val="24"/>
      </w:rPr>
      <w:t>COMP01111</w:t>
    </w:r>
  </w:p>
  <w:p w14:paraId="49B4D112" w14:textId="77777777" w:rsidR="00410512" w:rsidRDefault="00410512" w:rsidP="00410512">
    <w:pPr>
      <w:pStyle w:val="Header"/>
      <w:spacing w:line="480" w:lineRule="auto"/>
      <w:rPr>
        <w:rFonts w:ascii="Times New Roman" w:hAnsi="Times New Roman" w:cs="Times New Roman"/>
        <w:sz w:val="24"/>
        <w:szCs w:val="24"/>
      </w:rPr>
    </w:pPr>
    <w:r w:rsidRPr="00C9057F">
      <w:rPr>
        <w:rFonts w:ascii="Times New Roman" w:hAnsi="Times New Roman" w:cs="Times New Roman"/>
        <w:sz w:val="24"/>
        <w:szCs w:val="24"/>
      </w:rPr>
      <w:t>Dr. Howell</w:t>
    </w:r>
  </w:p>
  <w:p w14:paraId="40C3D531" w14:textId="44FD0AFE" w:rsidR="00410512" w:rsidRPr="00410512" w:rsidRDefault="00410512" w:rsidP="00410512">
    <w:pPr>
      <w:pStyle w:val="Header"/>
      <w:spacing w:line="480" w:lineRule="auto"/>
      <w:rPr>
        <w:rFonts w:ascii="Times New Roman" w:hAnsi="Times New Roman" w:cs="Times New Roman"/>
        <w:b/>
        <w:bCs/>
        <w:sz w:val="24"/>
        <w:szCs w:val="24"/>
        <w:u w:val="single"/>
      </w:rPr>
    </w:pPr>
    <w:r>
      <w:rPr>
        <w:rFonts w:ascii="Times New Roman" w:hAnsi="Times New Roman" w:cs="Times New Roman"/>
        <w:sz w:val="24"/>
        <w:szCs w:val="24"/>
      </w:rPr>
      <w:t>February 25, 2022</w:t>
    </w:r>
  </w:p>
  <w:p w14:paraId="7B699111" w14:textId="629B469C" w:rsidR="00410512" w:rsidRPr="00410512" w:rsidRDefault="00410512" w:rsidP="00410512">
    <w:pPr>
      <w:pStyle w:val="Header"/>
      <w:spacing w:line="480" w:lineRule="auto"/>
      <w:jc w:val="center"/>
      <w:rPr>
        <w:rFonts w:ascii="Times New Roman" w:hAnsi="Times New Roman" w:cs="Times New Roman"/>
        <w:b/>
        <w:bCs/>
        <w:sz w:val="24"/>
        <w:szCs w:val="24"/>
        <w:u w:val="single"/>
      </w:rPr>
    </w:pPr>
    <w:r w:rsidRPr="00410512">
      <w:rPr>
        <w:rFonts w:ascii="Times New Roman" w:hAnsi="Times New Roman" w:cs="Times New Roman"/>
        <w:b/>
        <w:bCs/>
        <w:sz w:val="24"/>
        <w:szCs w:val="24"/>
        <w:u w:val="single"/>
      </w:rPr>
      <w:t>The Human Alternative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ard Howell">
    <w15:presenceInfo w15:providerId="AD" w15:userId="S::howelle@rowan.edu::111ede9e-49f2-45db-b8bb-dd8216545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78"/>
    <w:rsid w:val="0005652A"/>
    <w:rsid w:val="000C12AC"/>
    <w:rsid w:val="000E333A"/>
    <w:rsid w:val="001272D7"/>
    <w:rsid w:val="001329B7"/>
    <w:rsid w:val="00185E50"/>
    <w:rsid w:val="001A59E7"/>
    <w:rsid w:val="00227285"/>
    <w:rsid w:val="002368EF"/>
    <w:rsid w:val="00293E37"/>
    <w:rsid w:val="002A0A66"/>
    <w:rsid w:val="002C6D1C"/>
    <w:rsid w:val="002D4BF1"/>
    <w:rsid w:val="002F67B9"/>
    <w:rsid w:val="00313F52"/>
    <w:rsid w:val="003270F8"/>
    <w:rsid w:val="00345FBE"/>
    <w:rsid w:val="0036411F"/>
    <w:rsid w:val="003C738A"/>
    <w:rsid w:val="00410512"/>
    <w:rsid w:val="00422250"/>
    <w:rsid w:val="004C52C5"/>
    <w:rsid w:val="005917FE"/>
    <w:rsid w:val="005F4362"/>
    <w:rsid w:val="006257DD"/>
    <w:rsid w:val="006972D5"/>
    <w:rsid w:val="006B5028"/>
    <w:rsid w:val="006D3075"/>
    <w:rsid w:val="0078234F"/>
    <w:rsid w:val="00793BEB"/>
    <w:rsid w:val="007A29A9"/>
    <w:rsid w:val="00840D62"/>
    <w:rsid w:val="00862673"/>
    <w:rsid w:val="0086674A"/>
    <w:rsid w:val="008B2591"/>
    <w:rsid w:val="008C3C01"/>
    <w:rsid w:val="00904354"/>
    <w:rsid w:val="009B0B8F"/>
    <w:rsid w:val="009C6093"/>
    <w:rsid w:val="009D26B7"/>
    <w:rsid w:val="00A26F78"/>
    <w:rsid w:val="00A4322E"/>
    <w:rsid w:val="00A47012"/>
    <w:rsid w:val="00A52E9E"/>
    <w:rsid w:val="00A6227A"/>
    <w:rsid w:val="00B028A7"/>
    <w:rsid w:val="00B40399"/>
    <w:rsid w:val="00C06037"/>
    <w:rsid w:val="00C54B65"/>
    <w:rsid w:val="00C9057F"/>
    <w:rsid w:val="00D07184"/>
    <w:rsid w:val="00D17A71"/>
    <w:rsid w:val="00D3192C"/>
    <w:rsid w:val="00D662EE"/>
    <w:rsid w:val="00D87CE6"/>
    <w:rsid w:val="00DA051D"/>
    <w:rsid w:val="00E20228"/>
    <w:rsid w:val="00F273BA"/>
    <w:rsid w:val="00FA4AB1"/>
    <w:rsid w:val="00FD0808"/>
    <w:rsid w:val="00FE6ACB"/>
    <w:rsid w:val="00FF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002F"/>
  <w15:chartTrackingRefBased/>
  <w15:docId w15:val="{B644A666-0016-40CF-B988-CE5481BA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5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6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2EE"/>
  </w:style>
  <w:style w:type="paragraph" w:styleId="Footer">
    <w:name w:val="footer"/>
    <w:basedOn w:val="Normal"/>
    <w:link w:val="FooterChar"/>
    <w:uiPriority w:val="99"/>
    <w:unhideWhenUsed/>
    <w:rsid w:val="00D66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2EE"/>
  </w:style>
  <w:style w:type="paragraph" w:styleId="Revision">
    <w:name w:val="Revision"/>
    <w:hidden/>
    <w:uiPriority w:val="99"/>
    <w:semiHidden/>
    <w:rsid w:val="009C6093"/>
    <w:pPr>
      <w:spacing w:after="0" w:line="240" w:lineRule="auto"/>
    </w:pPr>
  </w:style>
  <w:style w:type="character" w:styleId="CommentReference">
    <w:name w:val="annotation reference"/>
    <w:basedOn w:val="DefaultParagraphFont"/>
    <w:uiPriority w:val="99"/>
    <w:semiHidden/>
    <w:unhideWhenUsed/>
    <w:rsid w:val="009C6093"/>
    <w:rPr>
      <w:sz w:val="16"/>
      <w:szCs w:val="16"/>
    </w:rPr>
  </w:style>
  <w:style w:type="paragraph" w:styleId="CommentText">
    <w:name w:val="annotation text"/>
    <w:basedOn w:val="Normal"/>
    <w:link w:val="CommentTextChar"/>
    <w:uiPriority w:val="99"/>
    <w:semiHidden/>
    <w:unhideWhenUsed/>
    <w:rsid w:val="009C6093"/>
    <w:pPr>
      <w:spacing w:line="240" w:lineRule="auto"/>
    </w:pPr>
    <w:rPr>
      <w:sz w:val="20"/>
      <w:szCs w:val="20"/>
    </w:rPr>
  </w:style>
  <w:style w:type="character" w:customStyle="1" w:styleId="CommentTextChar">
    <w:name w:val="Comment Text Char"/>
    <w:basedOn w:val="DefaultParagraphFont"/>
    <w:link w:val="CommentText"/>
    <w:uiPriority w:val="99"/>
    <w:semiHidden/>
    <w:rsid w:val="009C6093"/>
    <w:rPr>
      <w:sz w:val="20"/>
      <w:szCs w:val="20"/>
    </w:rPr>
  </w:style>
  <w:style w:type="paragraph" w:styleId="CommentSubject">
    <w:name w:val="annotation subject"/>
    <w:basedOn w:val="CommentText"/>
    <w:next w:val="CommentText"/>
    <w:link w:val="CommentSubjectChar"/>
    <w:uiPriority w:val="99"/>
    <w:semiHidden/>
    <w:unhideWhenUsed/>
    <w:rsid w:val="009C6093"/>
    <w:rPr>
      <w:b/>
      <w:bCs/>
    </w:rPr>
  </w:style>
  <w:style w:type="character" w:customStyle="1" w:styleId="CommentSubjectChar">
    <w:name w:val="Comment Subject Char"/>
    <w:basedOn w:val="CommentTextChar"/>
    <w:link w:val="CommentSubject"/>
    <w:uiPriority w:val="99"/>
    <w:semiHidden/>
    <w:rsid w:val="009C60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1E1E7270A3064F8645B36E1DF1F6BF" ma:contentTypeVersion="11" ma:contentTypeDescription="Create a new document." ma:contentTypeScope="" ma:versionID="85b5e3f2354113168ddf14a6ce5ac206">
  <xsd:schema xmlns:xsd="http://www.w3.org/2001/XMLSchema" xmlns:xs="http://www.w3.org/2001/XMLSchema" xmlns:p="http://schemas.microsoft.com/office/2006/metadata/properties" xmlns:ns3="a75eb283-5c52-4e81-b7b0-601ebb4be6e9" targetNamespace="http://schemas.microsoft.com/office/2006/metadata/properties" ma:root="true" ma:fieldsID="82a896cc7ab24da4a85dce68d739c3bd" ns3:_="">
    <xsd:import namespace="a75eb283-5c52-4e81-b7b0-601ebb4be6e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eb283-5c52-4e81-b7b0-601ebb4be6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F6ABE8-EBE2-4C80-B29C-08A9BF7051BD}">
  <ds:schemaRefs>
    <ds:schemaRef ds:uri="http://schemas.microsoft.com/sharepoint/v3/contenttype/forms"/>
  </ds:schemaRefs>
</ds:datastoreItem>
</file>

<file path=customXml/itemProps2.xml><?xml version="1.0" encoding="utf-8"?>
<ds:datastoreItem xmlns:ds="http://schemas.openxmlformats.org/officeDocument/2006/customXml" ds:itemID="{2C71577B-5690-4148-8F62-42C03F17F5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EE8C8A-7002-4961-B9AE-CB294DCA7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eb283-5c52-4e81-b7b0-601ebb4be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Aidan Michael</dc:creator>
  <cp:keywords/>
  <dc:description/>
  <cp:lastModifiedBy>Sharpe, Aidan Michael</cp:lastModifiedBy>
  <cp:revision>2</cp:revision>
  <dcterms:created xsi:type="dcterms:W3CDTF">2022-05-04T02:43:00Z</dcterms:created>
  <dcterms:modified xsi:type="dcterms:W3CDTF">2022-05-04T02:43:00Z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0x010100161E1E7270A3064F8645B36E1DF1F6BF</vt:lpwstr>
  </property>
</Properties>
</file>